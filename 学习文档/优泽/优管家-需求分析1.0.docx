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0F0F10" w14:textId="77777777" w:rsidR="00340817" w:rsidRDefault="00340817">
      <w:pPr>
        <w:widowControl/>
        <w:ind w:left="566" w:firstLine="545"/>
        <w:jc w:val="left"/>
        <w:rPr>
          <w:rFonts w:ascii="微软雅黑" w:eastAsia="微软雅黑" w:hAnsi="微软雅黑"/>
        </w:rPr>
      </w:pPr>
      <w:bookmarkStart w:id="0" w:name="_Toc327194592"/>
    </w:p>
    <w:p w14:paraId="11C1B547" w14:textId="77777777" w:rsidR="00340817" w:rsidRDefault="00340817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F541DD0" w14:textId="77777777" w:rsidR="00340817" w:rsidRDefault="00340817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908972A" w14:textId="77777777" w:rsidR="00340817" w:rsidRDefault="00340817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099C27F6" w14:textId="77777777" w:rsidR="00340817" w:rsidRDefault="009A241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华润通</w:t>
      </w:r>
      <w:r>
        <w:rPr>
          <w:rFonts w:ascii="微软雅黑" w:eastAsia="微软雅黑" w:hAnsi="微软雅黑" w:hint="eastAsia"/>
          <w:b/>
          <w:sz w:val="44"/>
          <w:szCs w:val="44"/>
        </w:rPr>
        <w:t>-</w:t>
      </w:r>
      <w:r>
        <w:rPr>
          <w:rFonts w:ascii="微软雅黑" w:eastAsia="微软雅黑" w:hAnsi="微软雅黑" w:hint="eastAsia"/>
          <w:b/>
          <w:sz w:val="44"/>
          <w:szCs w:val="44"/>
        </w:rPr>
        <w:t>润业</w:t>
      </w:r>
      <w:r>
        <w:rPr>
          <w:rFonts w:ascii="微软雅黑" w:eastAsia="微软雅黑" w:hAnsi="微软雅黑"/>
          <w:b/>
          <w:sz w:val="44"/>
          <w:szCs w:val="44"/>
        </w:rPr>
        <w:t>管家</w:t>
      </w:r>
      <w:r>
        <w:rPr>
          <w:rFonts w:ascii="微软雅黑" w:eastAsia="微软雅黑" w:hAnsi="微软雅黑" w:hint="eastAsia"/>
          <w:b/>
          <w:sz w:val="44"/>
          <w:szCs w:val="44"/>
        </w:rPr>
        <w:t>需求分析</w:t>
      </w:r>
    </w:p>
    <w:p w14:paraId="46B5CBF4" w14:textId="77777777" w:rsidR="00637C37" w:rsidRDefault="00637C37" w:rsidP="00637C37">
      <w:pPr>
        <w:rPr>
          <w:rFonts w:ascii="微软雅黑" w:eastAsia="微软雅黑" w:hAnsi="微软雅黑" w:hint="eastAsia"/>
          <w:b/>
          <w:sz w:val="44"/>
          <w:szCs w:val="44"/>
        </w:rPr>
        <w:sectPr w:rsidR="00637C37">
          <w:headerReference w:type="default" r:id="rId8"/>
          <w:footerReference w:type="default" r:id="rId9"/>
          <w:pgSz w:w="11906" w:h="16838"/>
          <w:pgMar w:top="1440" w:right="1797" w:bottom="907" w:left="1797" w:header="851" w:footer="0" w:gutter="0"/>
          <w:pgNumType w:start="1"/>
          <w:cols w:space="425"/>
          <w:docGrid w:type="lines" w:linePitch="312"/>
        </w:sectPr>
      </w:pPr>
    </w:p>
    <w:p w14:paraId="475E2356" w14:textId="77777777" w:rsidR="00340817" w:rsidRDefault="009A2417">
      <w:pPr>
        <w:pStyle w:val="13"/>
        <w:rPr>
          <w:rStyle w:val="10"/>
        </w:rPr>
      </w:pPr>
      <w:r>
        <w:rPr>
          <w:rStyle w:val="10"/>
        </w:rPr>
        <w:lastRenderedPageBreak/>
        <w:t>目录</w:t>
      </w:r>
    </w:p>
    <w:p w14:paraId="017E6FF7" w14:textId="77777777" w:rsidR="00340817" w:rsidRDefault="009A2417">
      <w:pPr>
        <w:pStyle w:val="12"/>
        <w:tabs>
          <w:tab w:val="left" w:pos="420"/>
          <w:tab w:val="right" w:leader="dot" w:pos="8302"/>
        </w:tabs>
        <w:rPr>
          <w:rFonts w:ascii="等线" w:eastAsia="等线" w:hAnsi="等线"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376676" w:history="1">
        <w:r>
          <w:rPr>
            <w:rStyle w:val="af8"/>
            <w:bCs/>
          </w:rPr>
          <w:t>1.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文档版本</w:t>
        </w:r>
        <w:r>
          <w:tab/>
        </w:r>
        <w:r>
          <w:fldChar w:fldCharType="begin"/>
        </w:r>
        <w:r>
          <w:instrText xml:space="preserve"> PAGEREF _Toc471376676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9A0269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77" w:history="1">
        <w:r>
          <w:rPr>
            <w:rStyle w:val="af8"/>
          </w:rPr>
          <w:t>1.1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项目大纲</w:t>
        </w:r>
        <w:r>
          <w:tab/>
        </w:r>
        <w:r>
          <w:fldChar w:fldCharType="begin"/>
        </w:r>
        <w:r>
          <w:instrText xml:space="preserve"> PAGEREF _Toc471376677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15B7261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78" w:history="1">
        <w:r>
          <w:rPr>
            <w:rStyle w:val="af8"/>
          </w:rPr>
          <w:t>1.2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版本变更说明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_Toc471376678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C3FB853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79" w:history="1">
        <w:r>
          <w:rPr>
            <w:rStyle w:val="af8"/>
          </w:rPr>
          <w:t>1.3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文档更改记录</w:t>
        </w:r>
        <w:r>
          <w:tab/>
        </w:r>
        <w:r>
          <w:fldChar w:fldCharType="begin"/>
        </w:r>
        <w:r>
          <w:instrText xml:space="preserve"> PAGEREF _Toc471376679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8F0DC3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0" w:history="1">
        <w:r>
          <w:rPr>
            <w:rStyle w:val="af8"/>
          </w:rPr>
          <w:t>1.4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项目说明</w:t>
        </w:r>
        <w:r>
          <w:tab/>
        </w:r>
        <w:r>
          <w:fldChar w:fldCharType="begin"/>
        </w:r>
        <w:r>
          <w:instrText xml:space="preserve"> PAGEREF _Toc471376680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0FC1DD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81" w:history="1">
        <w:r>
          <w:rPr>
            <w:rStyle w:val="af8"/>
          </w:rPr>
          <w:t>1.4.1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_Toc471376681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18D14D4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82" w:history="1">
        <w:r>
          <w:rPr>
            <w:rStyle w:val="af8"/>
          </w:rPr>
          <w:t>1.4.2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项目目标</w:t>
        </w:r>
        <w:r>
          <w:tab/>
        </w:r>
        <w:r>
          <w:fldChar w:fldCharType="begin"/>
        </w:r>
        <w:r>
          <w:instrText xml:space="preserve"> PAGEREF _Toc471376682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64BED1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83" w:history="1">
        <w:r>
          <w:rPr>
            <w:rStyle w:val="af8"/>
          </w:rPr>
          <w:t>1.4.3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项目资源与排期</w:t>
        </w:r>
        <w:r>
          <w:tab/>
        </w:r>
        <w:r>
          <w:fldChar w:fldCharType="begin"/>
        </w:r>
        <w:r>
          <w:instrText xml:space="preserve"> PAGEREF _Toc471376683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F91B6F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4" w:history="1">
        <w:r>
          <w:rPr>
            <w:rStyle w:val="af8"/>
          </w:rPr>
          <w:t>1.5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文档读者</w:t>
        </w:r>
        <w:r>
          <w:tab/>
        </w:r>
        <w:r>
          <w:fldChar w:fldCharType="begin"/>
        </w:r>
        <w:r>
          <w:instrText xml:space="preserve"> PAGEREF _Toc471376684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29E646B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5" w:history="1">
        <w:r>
          <w:rPr>
            <w:rStyle w:val="af8"/>
          </w:rPr>
          <w:t>1.6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专业术语</w:t>
        </w:r>
        <w:r>
          <w:tab/>
        </w:r>
        <w:r>
          <w:fldChar w:fldCharType="begin"/>
        </w:r>
        <w:r>
          <w:instrText xml:space="preserve"> PAGEREF _Toc471376685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17F1058" w14:textId="77777777" w:rsidR="00340817" w:rsidRDefault="009A2417">
      <w:pPr>
        <w:pStyle w:val="12"/>
        <w:tabs>
          <w:tab w:val="left" w:pos="420"/>
          <w:tab w:val="right" w:leader="dot" w:pos="8302"/>
        </w:tabs>
        <w:rPr>
          <w:rFonts w:ascii="等线" w:eastAsia="等线" w:hAnsi="等线" w:cs="黑体"/>
          <w:sz w:val="21"/>
        </w:rPr>
      </w:pPr>
      <w:hyperlink w:anchor="_Toc471376686" w:history="1">
        <w:r>
          <w:rPr>
            <w:rStyle w:val="af8"/>
          </w:rPr>
          <w:t>2.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功能概述</w:t>
        </w:r>
        <w:r>
          <w:tab/>
        </w:r>
        <w:r>
          <w:fldChar w:fldCharType="begin"/>
        </w:r>
        <w:r>
          <w:instrText xml:space="preserve"> PAGEREF _Toc471376686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2A2F801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7" w:history="1">
        <w:r>
          <w:rPr>
            <w:rStyle w:val="af8"/>
          </w:rPr>
          <w:t>2.1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场景描述</w:t>
        </w:r>
        <w:r>
          <w:tab/>
        </w:r>
        <w:r>
          <w:fldChar w:fldCharType="begin"/>
        </w:r>
        <w:r>
          <w:instrText xml:space="preserve"> PAGEREF _Toc471376687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11117C1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8" w:history="1">
        <w:r>
          <w:rPr>
            <w:rStyle w:val="af8"/>
          </w:rPr>
          <w:t>2.2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功能总表</w:t>
        </w:r>
        <w:r>
          <w:tab/>
        </w:r>
        <w:r>
          <w:fldChar w:fldCharType="begin"/>
        </w:r>
        <w:r>
          <w:instrText xml:space="preserve"> PAGEREF _Toc471376688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7C91557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89" w:history="1">
        <w:r>
          <w:rPr>
            <w:rStyle w:val="af8"/>
          </w:rPr>
          <w:t>2.3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业务流程图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_Toc471376689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844765B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90" w:history="1">
        <w:r>
          <w:rPr>
            <w:rStyle w:val="af8"/>
          </w:rPr>
          <w:t>2.4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功能描述</w:t>
        </w:r>
        <w:r>
          <w:tab/>
        </w:r>
        <w:r>
          <w:fldChar w:fldCharType="begin"/>
        </w:r>
        <w:r>
          <w:instrText xml:space="preserve"> PAGEREF _Toc471376690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57D7367" w14:textId="77777777" w:rsidR="00340817" w:rsidRDefault="009A2417">
      <w:pPr>
        <w:pStyle w:val="12"/>
        <w:tabs>
          <w:tab w:val="left" w:pos="420"/>
          <w:tab w:val="right" w:leader="dot" w:pos="8302"/>
        </w:tabs>
        <w:rPr>
          <w:rFonts w:ascii="等线" w:eastAsia="等线" w:hAnsi="等线" w:cs="黑体"/>
          <w:sz w:val="21"/>
        </w:rPr>
      </w:pPr>
      <w:hyperlink w:anchor="_Toc471376691" w:history="1">
        <w:r>
          <w:rPr>
            <w:rStyle w:val="af8"/>
          </w:rPr>
          <w:t>3.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用户界面</w:t>
        </w:r>
        <w:r>
          <w:tab/>
        </w:r>
        <w:r>
          <w:fldChar w:fldCharType="begin"/>
        </w:r>
        <w:r>
          <w:instrText xml:space="preserve"> PAGEREF _Toc471376691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8C0F0F0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92" w:history="1">
        <w:r>
          <w:rPr>
            <w:rStyle w:val="af8"/>
          </w:rPr>
          <w:t>3.1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结构图</w:t>
        </w:r>
        <w:r>
          <w:tab/>
        </w:r>
        <w:r>
          <w:fldChar w:fldCharType="begin"/>
        </w:r>
        <w:r>
          <w:instrText xml:space="preserve"> PAGEREF _Toc471376692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CE7FBB4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693" w:history="1">
        <w:r>
          <w:rPr>
            <w:rStyle w:val="af8"/>
          </w:rPr>
          <w:t>3.2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原型图</w:t>
        </w:r>
        <w:r>
          <w:tab/>
        </w:r>
        <w:r>
          <w:fldChar w:fldCharType="begin"/>
        </w:r>
        <w:r>
          <w:instrText xml:space="preserve"> PAGEREF _Toc471376693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AB02465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94" w:history="1">
        <w:r>
          <w:rPr>
            <w:rStyle w:val="af8"/>
          </w:rPr>
          <w:t>3.2.1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投诉报事</w:t>
        </w:r>
        <w:r>
          <w:tab/>
        </w:r>
        <w:r>
          <w:fldChar w:fldCharType="begin"/>
        </w:r>
        <w:r>
          <w:instrText xml:space="preserve"> PAGEREF _Toc471376694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2712836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95" w:history="1">
        <w:r>
          <w:rPr>
            <w:rStyle w:val="af8"/>
          </w:rPr>
          <w:t>3.2.2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通知公告</w:t>
        </w:r>
        <w:r>
          <w:tab/>
        </w:r>
        <w:r>
          <w:fldChar w:fldCharType="begin"/>
        </w:r>
        <w:r>
          <w:instrText xml:space="preserve"> PAGEREF _Toc471376695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205A36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96" w:history="1">
        <w:r>
          <w:rPr>
            <w:rStyle w:val="af8"/>
          </w:rPr>
          <w:t>3.2.3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公告列表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_Toc471376696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631A51B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97" w:history="1">
        <w:r>
          <w:rPr>
            <w:rStyle w:val="af8"/>
          </w:rPr>
          <w:t>3.2.4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选择小区</w:t>
        </w:r>
        <w:r>
          <w:tab/>
        </w:r>
        <w:r>
          <w:fldChar w:fldCharType="begin"/>
        </w:r>
        <w:r>
          <w:instrText xml:space="preserve"> PAGEREF _Toc471376697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997E555" w14:textId="77777777" w:rsidR="00340817" w:rsidRDefault="009A2417">
      <w:pPr>
        <w:pStyle w:val="32"/>
        <w:tabs>
          <w:tab w:val="left" w:pos="1680"/>
          <w:tab w:val="right" w:leader="dot" w:pos="8302"/>
        </w:tabs>
        <w:ind w:left="960"/>
        <w:rPr>
          <w:rFonts w:ascii="等线" w:eastAsia="等线" w:hAnsi="等线" w:cs="黑体"/>
          <w:sz w:val="21"/>
        </w:rPr>
      </w:pPr>
      <w:hyperlink w:anchor="_Toc471376698" w:history="1">
        <w:r>
          <w:rPr>
            <w:rStyle w:val="af8"/>
          </w:rPr>
          <w:t>3.2.5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切换城市</w:t>
        </w:r>
        <w:r>
          <w:tab/>
        </w:r>
        <w:r>
          <w:fldChar w:fldCharType="begin"/>
        </w:r>
        <w:r>
          <w:instrText xml:space="preserve"> PAGEREF _Toc471376698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345D6A0" w14:textId="77777777" w:rsidR="00340817" w:rsidRDefault="009A2417">
      <w:pPr>
        <w:pStyle w:val="12"/>
        <w:tabs>
          <w:tab w:val="left" w:pos="420"/>
          <w:tab w:val="right" w:leader="dot" w:pos="8302"/>
        </w:tabs>
        <w:rPr>
          <w:rFonts w:ascii="等线" w:eastAsia="等线" w:hAnsi="等线" w:cs="黑体"/>
          <w:sz w:val="21"/>
        </w:rPr>
      </w:pPr>
      <w:hyperlink w:anchor="_Toc471376699" w:history="1">
        <w:r>
          <w:rPr>
            <w:rStyle w:val="af8"/>
          </w:rPr>
          <w:t>4.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_Toc471376699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947B5C9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700" w:history="1">
        <w:r>
          <w:rPr>
            <w:rStyle w:val="af8"/>
          </w:rPr>
          <w:t>4.1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性能需求</w:t>
        </w:r>
        <w:r>
          <w:tab/>
        </w:r>
        <w:r>
          <w:fldChar w:fldCharType="begin"/>
        </w:r>
        <w:r>
          <w:instrText xml:space="preserve"> PAGEREF _Toc471376700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F158496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701" w:history="1">
        <w:r>
          <w:rPr>
            <w:rStyle w:val="af8"/>
          </w:rPr>
          <w:t>4.2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系统需求</w:t>
        </w:r>
        <w:r>
          <w:tab/>
        </w:r>
        <w:r>
          <w:fldChar w:fldCharType="begin"/>
        </w:r>
        <w:r>
          <w:instrText xml:space="preserve"> PAGEREF _Toc471376701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78C3A8C" w14:textId="77777777" w:rsidR="00340817" w:rsidRDefault="009A2417">
      <w:pPr>
        <w:pStyle w:val="22"/>
        <w:tabs>
          <w:tab w:val="left" w:pos="1260"/>
          <w:tab w:val="right" w:leader="dot" w:pos="8302"/>
        </w:tabs>
        <w:ind w:left="480"/>
        <w:rPr>
          <w:rFonts w:ascii="等线" w:eastAsia="等线" w:hAnsi="等线" w:cs="黑体"/>
          <w:sz w:val="21"/>
        </w:rPr>
      </w:pPr>
      <w:hyperlink w:anchor="_Toc471376702" w:history="1">
        <w:r>
          <w:rPr>
            <w:rStyle w:val="af8"/>
          </w:rPr>
          <w:t>4.3</w:t>
        </w:r>
        <w:r>
          <w:rPr>
            <w:rFonts w:ascii="等线" w:eastAsia="等线" w:hAnsi="等线" w:cs="黑体"/>
            <w:sz w:val="21"/>
          </w:rPr>
          <w:tab/>
        </w:r>
        <w:r>
          <w:rPr>
            <w:rStyle w:val="af8"/>
            <w:rFonts w:hint="eastAsia"/>
          </w:rPr>
          <w:t>其他需求</w:t>
        </w:r>
        <w:r>
          <w:tab/>
        </w:r>
        <w:r>
          <w:fldChar w:fldCharType="begin"/>
        </w:r>
        <w:r>
          <w:instrText xml:space="preserve"> PAGEREF _Toc471376702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9AECE58" w14:textId="77777777" w:rsidR="00637C37" w:rsidRDefault="009A2417">
      <w:pPr>
        <w:rPr>
          <w:b/>
          <w:bCs/>
          <w:lang w:val="zh-CN"/>
        </w:rPr>
        <w:sectPr w:rsidR="00637C37">
          <w:pgSz w:w="11906" w:h="16838"/>
          <w:pgMar w:top="1440" w:right="1797" w:bottom="907" w:left="1797" w:header="851" w:footer="0" w:gutter="0"/>
          <w:pgNumType w:start="1"/>
          <w:cols w:space="425"/>
          <w:docGrid w:type="lines" w:linePitch="312"/>
        </w:sectPr>
      </w:pPr>
      <w:r>
        <w:rPr>
          <w:b/>
          <w:bCs/>
          <w:lang w:val="zh-CN"/>
        </w:rPr>
        <w:fldChar w:fldCharType="end"/>
      </w:r>
    </w:p>
    <w:p w14:paraId="422EFCBB" w14:textId="77777777" w:rsidR="00340817" w:rsidRDefault="009A2417">
      <w:pPr>
        <w:pStyle w:val="1"/>
        <w:rPr>
          <w:bCs/>
        </w:rPr>
      </w:pPr>
      <w:bookmarkStart w:id="1" w:name="_Toc471376676"/>
      <w:r>
        <w:rPr>
          <w:rFonts w:hint="eastAsia"/>
        </w:rPr>
        <w:lastRenderedPageBreak/>
        <w:t>文档</w:t>
      </w:r>
      <w:r>
        <w:t>版本</w:t>
      </w:r>
      <w:bookmarkEnd w:id="1"/>
    </w:p>
    <w:p w14:paraId="1FA26807" w14:textId="77777777" w:rsidR="00340817" w:rsidRDefault="009A2417">
      <w:pPr>
        <w:pStyle w:val="2"/>
      </w:pPr>
      <w:bookmarkStart w:id="2" w:name="_Toc372106967"/>
      <w:bookmarkStart w:id="3" w:name="_Toc471290194"/>
      <w:bookmarkStart w:id="4" w:name="_Toc471376677"/>
      <w:r>
        <w:rPr>
          <w:rFonts w:hint="eastAsia"/>
        </w:rPr>
        <w:t>项目大纲</w:t>
      </w:r>
      <w:bookmarkEnd w:id="2"/>
      <w:bookmarkEnd w:id="3"/>
      <w:bookmarkEnd w:id="4"/>
    </w:p>
    <w:tbl>
      <w:tblPr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7"/>
        <w:gridCol w:w="4067"/>
      </w:tblGrid>
      <w:tr w:rsidR="00340817" w14:paraId="4FD65C54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A312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项目名称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AACD" w14:textId="77777777" w:rsidR="00340817" w:rsidRDefault="00637C3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优</w:t>
            </w:r>
            <w:r>
              <w:rPr>
                <w:rFonts w:ascii="微软雅黑" w:eastAsia="微软雅黑" w:hAnsi="微软雅黑"/>
              </w:rPr>
              <w:t>管家</w:t>
            </w:r>
          </w:p>
        </w:tc>
      </w:tr>
      <w:tr w:rsidR="00340817" w14:paraId="7610E6DB" w14:textId="77777777">
        <w:trPr>
          <w:trHeight w:val="490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E4E5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项目状态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11FD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中</w:t>
            </w:r>
          </w:p>
        </w:tc>
      </w:tr>
      <w:tr w:rsidR="00340817" w14:paraId="1B845454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587F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项目版本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BA36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</w:tr>
      <w:tr w:rsidR="00340817" w14:paraId="409DA386" w14:textId="77777777">
        <w:trPr>
          <w:trHeight w:val="490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E06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创建日期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33A9" w14:textId="77777777" w:rsidR="00340817" w:rsidRDefault="00340817">
            <w:pPr>
              <w:rPr>
                <w:rFonts w:ascii="微软雅黑" w:eastAsia="微软雅黑" w:hAnsi="微软雅黑"/>
              </w:rPr>
            </w:pPr>
          </w:p>
        </w:tc>
      </w:tr>
      <w:tr w:rsidR="00340817" w14:paraId="4C0AC3B4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304E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编写日期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1E5E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</w:t>
            </w:r>
            <w:r w:rsidR="00637C37">
              <w:rPr>
                <w:rFonts w:ascii="微软雅黑" w:eastAsia="微软雅黑" w:hAnsi="微软雅黑"/>
              </w:rPr>
              <w:t>-02</w:t>
            </w:r>
            <w:r>
              <w:rPr>
                <w:rFonts w:ascii="微软雅黑" w:eastAsia="微软雅黑" w:hAnsi="微软雅黑"/>
              </w:rPr>
              <w:t>-0</w:t>
            </w:r>
            <w:r w:rsidR="00637C37">
              <w:rPr>
                <w:rFonts w:ascii="微软雅黑" w:eastAsia="微软雅黑" w:hAnsi="微软雅黑"/>
              </w:rPr>
              <w:t>9</w:t>
            </w:r>
          </w:p>
        </w:tc>
      </w:tr>
      <w:tr w:rsidR="00340817" w14:paraId="605BA011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BC23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编写人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6C33" w14:textId="77777777" w:rsidR="00340817" w:rsidRDefault="00637C3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李勇</w:t>
            </w:r>
          </w:p>
        </w:tc>
      </w:tr>
      <w:tr w:rsidR="00340817" w14:paraId="5F695843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8737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审核人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170E" w14:textId="77777777" w:rsidR="00340817" w:rsidRDefault="00637C3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陈庆锋</w:t>
            </w:r>
          </w:p>
        </w:tc>
      </w:tr>
      <w:tr w:rsidR="00340817" w14:paraId="15972537" w14:textId="77777777">
        <w:trPr>
          <w:trHeight w:val="478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FCEC" w14:textId="77777777" w:rsidR="00340817" w:rsidRDefault="009A24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批准人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C9DE" w14:textId="77777777" w:rsidR="00340817" w:rsidRDefault="00637C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陈庆锋</w:t>
            </w:r>
          </w:p>
        </w:tc>
      </w:tr>
    </w:tbl>
    <w:p w14:paraId="627B611B" w14:textId="77777777" w:rsidR="00340817" w:rsidRDefault="00340817">
      <w:pPr>
        <w:rPr>
          <w:rFonts w:ascii="微软雅黑" w:eastAsia="微软雅黑" w:hAnsi="微软雅黑"/>
        </w:rPr>
      </w:pPr>
    </w:p>
    <w:p w14:paraId="32493681" w14:textId="77777777" w:rsidR="00340817" w:rsidRDefault="009A2417">
      <w:pPr>
        <w:pStyle w:val="2"/>
      </w:pPr>
      <w:bookmarkStart w:id="5" w:name="_Toc372106968"/>
      <w:bookmarkStart w:id="6" w:name="_Toc351133507"/>
      <w:bookmarkStart w:id="7" w:name="_Toc471290195"/>
      <w:bookmarkStart w:id="8" w:name="_Toc471376678"/>
      <w:r>
        <w:rPr>
          <w:rFonts w:hint="eastAsia"/>
        </w:rPr>
        <w:t>版本变更说明</w:t>
      </w:r>
      <w:bookmarkEnd w:id="5"/>
      <w:bookmarkEnd w:id="6"/>
      <w:bookmarkEnd w:id="7"/>
      <w:bookmarkEnd w:id="8"/>
    </w:p>
    <w:tbl>
      <w:tblPr>
        <w:tblpPr w:leftFromText="180" w:rightFromText="180" w:vertAnchor="text" w:horzAnchor="margin" w:tblpX="1" w:tblpY="121"/>
        <w:tblW w:w="7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1515"/>
        <w:gridCol w:w="1238"/>
        <w:gridCol w:w="1088"/>
        <w:gridCol w:w="1247"/>
        <w:gridCol w:w="1514"/>
      </w:tblGrid>
      <w:tr w:rsidR="00340817" w14:paraId="27DB3FA6" w14:textId="77777777">
        <w:trPr>
          <w:trHeight w:val="69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C9B5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项目版本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EC3D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变更内容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9E94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编写人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5302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变更人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32E4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3364" w14:textId="77777777" w:rsidR="00340817" w:rsidRDefault="009A241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变更时间</w:t>
            </w:r>
          </w:p>
        </w:tc>
      </w:tr>
      <w:tr w:rsidR="00340817" w14:paraId="430EF33B" w14:textId="77777777">
        <w:trPr>
          <w:trHeight w:val="63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7F40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79B7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358D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346A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D0AD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5498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F95F820" w14:textId="77777777" w:rsidR="00340817" w:rsidRDefault="00340817">
      <w:pPr>
        <w:pStyle w:val="2"/>
        <w:numPr>
          <w:ilvl w:val="1"/>
          <w:numId w:val="0"/>
        </w:numPr>
      </w:pPr>
      <w:bookmarkStart w:id="9" w:name="_Toc372106969"/>
      <w:bookmarkStart w:id="10" w:name="_Toc471290196"/>
      <w:bookmarkStart w:id="11" w:name="_Toc471376679"/>
    </w:p>
    <w:p w14:paraId="275CA75D" w14:textId="77777777" w:rsidR="00340817" w:rsidRDefault="009A2417">
      <w:pPr>
        <w:pStyle w:val="2"/>
        <w:ind w:hanging="567"/>
      </w:pPr>
      <w:r>
        <w:rPr>
          <w:rFonts w:hint="eastAsia"/>
        </w:rPr>
        <w:t>文档更改记录</w:t>
      </w:r>
      <w:bookmarkEnd w:id="9"/>
      <w:bookmarkEnd w:id="10"/>
      <w:bookmarkEnd w:id="11"/>
    </w:p>
    <w:tbl>
      <w:tblPr>
        <w:tblpPr w:leftFromText="180" w:rightFromText="180" w:vertAnchor="text" w:horzAnchor="margin" w:tblpY="143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1362"/>
        <w:gridCol w:w="1458"/>
        <w:gridCol w:w="1378"/>
        <w:gridCol w:w="1363"/>
        <w:gridCol w:w="1363"/>
      </w:tblGrid>
      <w:tr w:rsidR="00340817" w14:paraId="7E7343ED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560E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项目版本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2490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更改说明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7B1B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更改日期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000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更改内容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6C5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更改人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CB4E" w14:textId="77777777" w:rsidR="00340817" w:rsidRDefault="009A24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</w:tr>
      <w:tr w:rsidR="00340817" w14:paraId="1230C88F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DE13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45DD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E349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439B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7436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32D3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40CE6033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CBBF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4844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F25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E8E3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1A03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E539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596FB4A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499C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D1A4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6F7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B45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223A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F4F2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651F683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D16B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78C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F8E2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EAB1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B0E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E15D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7F78E0E2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E4F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70E4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AA68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1302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3743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ED6B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2D9E2ADE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3516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77EA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2D91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DA2E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13FE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5BA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0817" w14:paraId="059B59E5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4644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5A59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D249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1F14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EC9B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9B7A" w14:textId="77777777" w:rsidR="00340817" w:rsidRDefault="0034081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3D44DB8" w14:textId="77777777" w:rsidR="00340817" w:rsidRDefault="009A2417">
      <w:pPr>
        <w:widowControl/>
        <w:spacing w:line="24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2B64B6B" w14:textId="77777777" w:rsidR="00340817" w:rsidRPr="00637C37" w:rsidRDefault="009A2417" w:rsidP="00637C37">
      <w:pPr>
        <w:pStyle w:val="1"/>
      </w:pPr>
      <w:bookmarkStart w:id="12" w:name="_Toc471342963"/>
      <w:bookmarkStart w:id="13" w:name="_Toc471376680"/>
      <w:bookmarkEnd w:id="0"/>
      <w:r>
        <w:rPr>
          <w:rFonts w:hint="eastAsia"/>
        </w:rPr>
        <w:lastRenderedPageBreak/>
        <w:t>项目说明</w:t>
      </w:r>
      <w:bookmarkEnd w:id="12"/>
      <w:bookmarkEnd w:id="13"/>
    </w:p>
    <w:p w14:paraId="56783993" w14:textId="77777777" w:rsidR="00340817" w:rsidRDefault="009A2417">
      <w:pPr>
        <w:pStyle w:val="2"/>
      </w:pPr>
      <w:bookmarkStart w:id="14" w:name="_Toc471342964"/>
      <w:bookmarkStart w:id="15" w:name="_Toc471376681"/>
      <w:r>
        <w:rPr>
          <w:rFonts w:hint="eastAsia"/>
        </w:rPr>
        <w:t>项</w:t>
      </w:r>
      <w:r>
        <w:rPr>
          <w:rFonts w:hint="eastAsia"/>
        </w:rPr>
        <w:t>目背景</w:t>
      </w:r>
      <w:bookmarkEnd w:id="14"/>
      <w:bookmarkEnd w:id="15"/>
    </w:p>
    <w:p w14:paraId="5D459BA2" w14:textId="77777777" w:rsidR="00340817" w:rsidRDefault="00637C37">
      <w:pPr>
        <w:ind w:firstLine="420"/>
        <w:rPr>
          <w:rFonts w:ascii="微软雅黑" w:eastAsia="微软雅黑" w:hAnsi="微软雅黑" w:cs="Calibri"/>
          <w:szCs w:val="24"/>
        </w:rPr>
      </w:pPr>
      <w:r>
        <w:rPr>
          <w:rFonts w:ascii="微软雅黑" w:eastAsia="微软雅黑" w:hAnsi="微软雅黑"/>
          <w:szCs w:val="24"/>
        </w:rPr>
        <w:t>为提高用户体验，</w:t>
      </w:r>
      <w:r>
        <w:rPr>
          <w:rFonts w:ascii="微软雅黑" w:eastAsia="微软雅黑" w:hAnsi="微软雅黑" w:hint="eastAsia"/>
          <w:szCs w:val="24"/>
        </w:rPr>
        <w:t>对</w:t>
      </w:r>
      <w:r>
        <w:rPr>
          <w:rFonts w:ascii="微软雅黑" w:eastAsia="微软雅黑" w:hAnsi="微软雅黑"/>
          <w:szCs w:val="24"/>
        </w:rPr>
        <w:t>app进行页面风格调整和功能优化</w:t>
      </w:r>
      <w:r w:rsidR="009A2417">
        <w:rPr>
          <w:rFonts w:ascii="微软雅黑" w:eastAsia="微软雅黑" w:hAnsi="微软雅黑" w:hint="eastAsia"/>
          <w:szCs w:val="24"/>
        </w:rPr>
        <w:t>。</w:t>
      </w:r>
    </w:p>
    <w:p w14:paraId="527090E2" w14:textId="77777777" w:rsidR="00340817" w:rsidRDefault="009A2417">
      <w:pPr>
        <w:pStyle w:val="2"/>
      </w:pPr>
      <w:bookmarkStart w:id="16" w:name="_Toc471342965"/>
      <w:bookmarkStart w:id="17" w:name="_Toc471376682"/>
      <w:r>
        <w:rPr>
          <w:rFonts w:hint="eastAsia"/>
        </w:rPr>
        <w:t>项目目标</w:t>
      </w:r>
      <w:bookmarkEnd w:id="16"/>
      <w:bookmarkEnd w:id="17"/>
    </w:p>
    <w:p w14:paraId="437311AE" w14:textId="77777777" w:rsidR="00340817" w:rsidRDefault="00637C3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新增切换门店功能，方便用户</w:t>
      </w:r>
      <w:r w:rsidR="00473CD4">
        <w:rPr>
          <w:rFonts w:ascii="微软雅黑" w:eastAsia="微软雅黑" w:hAnsi="微软雅黑" w:hint="eastAsia"/>
        </w:rPr>
        <w:t>使用</w:t>
      </w:r>
      <w:r w:rsidR="00473CD4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更改</w:t>
      </w:r>
      <w:r>
        <w:rPr>
          <w:rFonts w:ascii="微软雅黑" w:eastAsia="微软雅黑" w:hAnsi="微软雅黑"/>
        </w:rPr>
        <w:t>app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提升视觉美感</w:t>
      </w:r>
      <w:r w:rsidR="009A2417">
        <w:rPr>
          <w:rFonts w:ascii="微软雅黑" w:eastAsia="微软雅黑" w:hAnsi="微软雅黑" w:hint="eastAsia"/>
        </w:rPr>
        <w:t>。</w:t>
      </w:r>
    </w:p>
    <w:p w14:paraId="307A2969" w14:textId="77777777" w:rsidR="00340817" w:rsidRDefault="009A2417">
      <w:pPr>
        <w:pStyle w:val="2"/>
      </w:pPr>
      <w:bookmarkStart w:id="18" w:name="_Toc471342966"/>
      <w:bookmarkStart w:id="19" w:name="_Toc471376683"/>
      <w:r>
        <w:rPr>
          <w:rFonts w:hint="eastAsia"/>
        </w:rPr>
        <w:t>项目资源与排期</w:t>
      </w:r>
      <w:bookmarkEnd w:id="18"/>
      <w:bookmarkEnd w:id="19"/>
    </w:p>
    <w:p w14:paraId="59937BE2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</w:t>
      </w:r>
      <w:r>
        <w:rPr>
          <w:rFonts w:ascii="微软雅黑" w:eastAsia="微软雅黑" w:hAnsi="微软雅黑"/>
        </w:rPr>
        <w:t>经理：</w:t>
      </w:r>
      <w:r w:rsidR="00473CD4">
        <w:rPr>
          <w:rFonts w:ascii="微软雅黑" w:eastAsia="微软雅黑" w:hAnsi="微软雅黑"/>
        </w:rPr>
        <w:t xml:space="preserve"> </w:t>
      </w:r>
    </w:p>
    <w:p w14:paraId="0A0465AC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经理：</w:t>
      </w:r>
      <w:r w:rsidR="00473CD4">
        <w:rPr>
          <w:rFonts w:ascii="微软雅黑" w:eastAsia="微软雅黑" w:hAnsi="微软雅黑"/>
        </w:rPr>
        <w:t xml:space="preserve"> </w:t>
      </w:r>
    </w:p>
    <w:p w14:paraId="65BD1F6B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甲方</w:t>
      </w:r>
      <w:r>
        <w:rPr>
          <w:rFonts w:ascii="微软雅黑" w:eastAsia="微软雅黑" w:hAnsi="微软雅黑"/>
        </w:rPr>
        <w:t>业务专家：</w:t>
      </w:r>
      <w:r w:rsidR="00473CD4">
        <w:rPr>
          <w:rFonts w:ascii="微软雅黑" w:eastAsia="微软雅黑" w:hAnsi="微软雅黑"/>
        </w:rPr>
        <w:t xml:space="preserve"> </w:t>
      </w:r>
    </w:p>
    <w:p w14:paraId="236B44F5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乙方</w:t>
      </w:r>
      <w:r>
        <w:rPr>
          <w:rFonts w:ascii="微软雅黑" w:eastAsia="微软雅黑" w:hAnsi="微软雅黑"/>
        </w:rPr>
        <w:t>业务专家：</w:t>
      </w:r>
      <w:r>
        <w:rPr>
          <w:rFonts w:ascii="微软雅黑" w:eastAsia="微软雅黑" w:hAnsi="微软雅黑" w:hint="eastAsia"/>
        </w:rPr>
        <w:t>陈</w:t>
      </w:r>
      <w:r>
        <w:rPr>
          <w:rFonts w:ascii="微软雅黑" w:eastAsia="微软雅黑" w:hAnsi="微软雅黑"/>
        </w:rPr>
        <w:t>庆峰</w:t>
      </w:r>
    </w:p>
    <w:p w14:paraId="654132DC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甲方</w:t>
      </w:r>
      <w:r>
        <w:rPr>
          <w:rFonts w:ascii="微软雅黑" w:eastAsia="微软雅黑" w:hAnsi="微软雅黑"/>
        </w:rPr>
        <w:t>技术团队：</w:t>
      </w:r>
      <w:r>
        <w:rPr>
          <w:rFonts w:ascii="微软雅黑" w:eastAsia="微软雅黑" w:hAnsi="微软雅黑" w:hint="eastAsia"/>
        </w:rPr>
        <w:t xml:space="preserve"> </w:t>
      </w:r>
    </w:p>
    <w:p w14:paraId="1149032F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乙方</w:t>
      </w:r>
      <w:r>
        <w:rPr>
          <w:rFonts w:ascii="微软雅黑" w:eastAsia="微软雅黑" w:hAnsi="微软雅黑"/>
        </w:rPr>
        <w:t>技术团队：</w:t>
      </w:r>
      <w:r w:rsidR="00473CD4">
        <w:rPr>
          <w:rFonts w:ascii="微软雅黑" w:eastAsia="微软雅黑" w:hAnsi="微软雅黑"/>
        </w:rPr>
        <w:t xml:space="preserve"> </w:t>
      </w:r>
    </w:p>
    <w:p w14:paraId="390BCCB6" w14:textId="77777777" w:rsidR="00340817" w:rsidRDefault="00340817">
      <w:pPr>
        <w:rPr>
          <w:rFonts w:ascii="微软雅黑" w:eastAsia="微软雅黑" w:hAnsi="微软雅黑"/>
        </w:rPr>
      </w:pPr>
    </w:p>
    <w:p w14:paraId="14B92328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/>
        </w:rPr>
        <w:t>需求：</w:t>
      </w:r>
    </w:p>
    <w:p w14:paraId="1D86827C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人员：</w:t>
      </w:r>
      <w:r>
        <w:rPr>
          <w:rFonts w:ascii="微软雅黑" w:eastAsia="微软雅黑" w:hAnsi="微软雅黑"/>
        </w:rPr>
        <w:t>DEV</w:t>
      </w:r>
      <w:r>
        <w:rPr>
          <w:rFonts w:ascii="微软雅黑" w:eastAsia="微软雅黑" w:hAnsi="微软雅黑"/>
        </w:rPr>
        <w:t>环境</w:t>
      </w:r>
      <w:r>
        <w:rPr>
          <w:rFonts w:ascii="微软雅黑" w:eastAsia="微软雅黑" w:hAnsi="微软雅黑" w:hint="eastAsia"/>
        </w:rPr>
        <w:t xml:space="preserve"> </w:t>
      </w:r>
    </w:p>
    <w:p w14:paraId="4C48976D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人员：</w:t>
      </w:r>
      <w:r>
        <w:rPr>
          <w:rFonts w:ascii="微软雅黑" w:eastAsia="微软雅黑" w:hAnsi="微软雅黑"/>
        </w:rPr>
        <w:t>SIT</w:t>
      </w:r>
      <w:r>
        <w:rPr>
          <w:rFonts w:ascii="微软雅黑" w:eastAsia="微软雅黑" w:hAnsi="微软雅黑"/>
        </w:rPr>
        <w:t>环境</w:t>
      </w:r>
    </w:p>
    <w:p w14:paraId="17E61C46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验收人员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UAT</w:t>
      </w:r>
      <w:r>
        <w:rPr>
          <w:rFonts w:ascii="微软雅黑" w:eastAsia="微软雅黑" w:hAnsi="微软雅黑" w:hint="eastAsia"/>
        </w:rPr>
        <w:t>环境</w:t>
      </w:r>
    </w:p>
    <w:p w14:paraId="71D75D94" w14:textId="77777777" w:rsidR="00340817" w:rsidRDefault="009A24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人员：</w:t>
      </w:r>
      <w:r>
        <w:rPr>
          <w:rFonts w:ascii="微软雅黑" w:eastAsia="微软雅黑" w:hAnsi="微软雅黑" w:hint="eastAsia"/>
        </w:rPr>
        <w:t>生产</w:t>
      </w:r>
      <w:r>
        <w:rPr>
          <w:rFonts w:ascii="微软雅黑" w:eastAsia="微软雅黑" w:hAnsi="微软雅黑"/>
        </w:rPr>
        <w:t>环境</w:t>
      </w:r>
    </w:p>
    <w:p w14:paraId="6E2DE0C9" w14:textId="77777777" w:rsidR="00340817" w:rsidRDefault="00340817">
      <w:pPr>
        <w:ind w:left="420"/>
        <w:rPr>
          <w:rFonts w:ascii="微软雅黑" w:eastAsia="微软雅黑" w:hAnsi="微软雅黑"/>
        </w:rPr>
      </w:pPr>
    </w:p>
    <w:p w14:paraId="7115801E" w14:textId="77777777" w:rsidR="00340817" w:rsidRDefault="009A2417">
      <w:pPr>
        <w:pStyle w:val="2"/>
      </w:pPr>
      <w:bookmarkStart w:id="20" w:name="_Toc471342967"/>
      <w:bookmarkStart w:id="21" w:name="_Toc471376684"/>
      <w:bookmarkStart w:id="22" w:name="_Toc471342968"/>
      <w:r>
        <w:rPr>
          <w:rFonts w:hint="eastAsia"/>
        </w:rPr>
        <w:t>文档读者</w:t>
      </w:r>
      <w:bookmarkEnd w:id="20"/>
      <w:bookmarkEnd w:id="21"/>
    </w:p>
    <w:p w14:paraId="60E0FDE6" w14:textId="77777777" w:rsidR="00340817" w:rsidRDefault="009A2417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本需求文档描述项目的清晰需求，适合产品经理，项目经理，开发人员阅读。需求的变动会跟该文档的基础上修改，变动会产生新的版本号，请阅读最新版本文档。</w:t>
      </w:r>
    </w:p>
    <w:p w14:paraId="32795C43" w14:textId="77777777" w:rsidR="00340817" w:rsidRDefault="009A2417">
      <w:pPr>
        <w:pStyle w:val="2"/>
      </w:pPr>
      <w:bookmarkStart w:id="23" w:name="_Toc471376685"/>
      <w:r>
        <w:rPr>
          <w:rFonts w:hint="eastAsia"/>
        </w:rPr>
        <w:lastRenderedPageBreak/>
        <w:t>专业术语</w:t>
      </w:r>
      <w:bookmarkEnd w:id="22"/>
      <w:bookmarkEnd w:id="23"/>
    </w:p>
    <w:p w14:paraId="74D54BE8" w14:textId="77777777" w:rsidR="00340817" w:rsidRDefault="00340817">
      <w:pPr>
        <w:ind w:left="420"/>
        <w:rPr>
          <w:rFonts w:ascii="微软雅黑" w:eastAsia="微软雅黑" w:hAnsi="微软雅黑" w:cs="宋体"/>
        </w:rPr>
      </w:pPr>
    </w:p>
    <w:p w14:paraId="35CDEDC1" w14:textId="77777777" w:rsidR="00340817" w:rsidRDefault="009A2417">
      <w:pPr>
        <w:pStyle w:val="1"/>
      </w:pPr>
      <w:bookmarkStart w:id="24" w:name="_Toc471342969"/>
      <w:bookmarkStart w:id="25" w:name="_Toc471376686"/>
      <w:r>
        <w:t>功能概述</w:t>
      </w:r>
      <w:bookmarkEnd w:id="24"/>
      <w:bookmarkEnd w:id="25"/>
    </w:p>
    <w:p w14:paraId="3826E34D" w14:textId="77777777" w:rsidR="00340817" w:rsidRDefault="009A2417">
      <w:pPr>
        <w:pStyle w:val="2"/>
      </w:pPr>
      <w:bookmarkStart w:id="26" w:name="_Toc471342970"/>
      <w:bookmarkStart w:id="27" w:name="_Toc471376687"/>
      <w:r>
        <w:t>场景描述</w:t>
      </w:r>
      <w:bookmarkEnd w:id="26"/>
      <w:bookmarkEnd w:id="27"/>
    </w:p>
    <w:p w14:paraId="46EAC0D0" w14:textId="77777777" w:rsidR="00340817" w:rsidRDefault="009A2417">
      <w:pPr>
        <w:ind w:left="420"/>
        <w:rPr>
          <w:ins w:id="28" w:author="吴琼雷" w:date="2018-01-05T17:26:00Z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描述各种应用场景</w:t>
      </w:r>
      <w:r>
        <w:rPr>
          <w:rFonts w:ascii="微软雅黑" w:eastAsia="微软雅黑" w:hAnsi="微软雅黑" w:hint="eastAsia"/>
        </w:rPr>
        <w:t>业主进入：</w:t>
      </w:r>
    </w:p>
    <w:p w14:paraId="36F3BC1C" w14:textId="77777777" w:rsidR="00340817" w:rsidRDefault="009A2417">
      <w:pPr>
        <w:pStyle w:val="1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获取到业主小区：进入物业服务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加载小区广告图，物业公告等；</w:t>
      </w:r>
    </w:p>
    <w:p w14:paraId="3F846220" w14:textId="77777777" w:rsidR="00340817" w:rsidRDefault="009A2417">
      <w:pPr>
        <w:pStyle w:val="1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无法</w:t>
      </w:r>
      <w:r>
        <w:rPr>
          <w:rFonts w:ascii="微软雅黑" w:eastAsia="微软雅黑" w:hAnsi="微软雅黑"/>
        </w:rPr>
        <w:t>获取到小区信息：</w:t>
      </w:r>
      <w:r>
        <w:rPr>
          <w:rFonts w:ascii="微软雅黑" w:eastAsia="微软雅黑" w:hAnsi="微软雅黑" w:hint="eastAsia"/>
        </w:rPr>
        <w:t>先</w:t>
      </w:r>
      <w:r>
        <w:rPr>
          <w:rFonts w:ascii="微软雅黑" w:eastAsia="微软雅黑" w:hAnsi="微软雅黑"/>
        </w:rPr>
        <w:t>跳转到小区选择页面；</w:t>
      </w:r>
    </w:p>
    <w:p w14:paraId="54B54B4D" w14:textId="77777777" w:rsidR="00340817" w:rsidRDefault="009A2417">
      <w:pPr>
        <w:pStyle w:val="2"/>
      </w:pPr>
      <w:bookmarkStart w:id="29" w:name="_Toc471342971"/>
      <w:bookmarkStart w:id="30" w:name="_Toc471376688"/>
      <w:r>
        <w:t>功能总表</w:t>
      </w:r>
      <w:bookmarkEnd w:id="29"/>
      <w:bookmarkEnd w:id="30"/>
      <w:r w:rsidR="00E731F3">
        <w:t xml:space="preserve">v        </w:t>
      </w:r>
    </w:p>
    <w:p w14:paraId="4A16B578" w14:textId="77777777" w:rsidR="00340817" w:rsidRDefault="009A2417">
      <w:pPr>
        <w:pStyle w:val="2"/>
      </w:pPr>
      <w:bookmarkStart w:id="31" w:name="_Toc471342972"/>
      <w:bookmarkStart w:id="32" w:name="_Toc471376689"/>
      <w:r>
        <w:t>业务流程图</w:t>
      </w:r>
      <w:bookmarkEnd w:id="31"/>
      <w:bookmarkEnd w:id="32"/>
    </w:p>
    <w:p w14:paraId="643C9708" w14:textId="77777777" w:rsidR="00473CD4" w:rsidRDefault="00473CD4">
      <w:pPr>
        <w:pStyle w:val="2"/>
      </w:pPr>
      <w:bookmarkStart w:id="33" w:name="_Toc471342973"/>
      <w:bookmarkStart w:id="34" w:name="_Toc471376690"/>
    </w:p>
    <w:p w14:paraId="037AF0F7" w14:textId="77777777" w:rsidR="00340817" w:rsidRDefault="00340817" w:rsidP="00473CD4">
      <w:pPr>
        <w:pStyle w:val="2"/>
      </w:pPr>
    </w:p>
    <w:p w14:paraId="1E7AEC27" w14:textId="77777777" w:rsidR="00473CD4" w:rsidRDefault="00473CD4" w:rsidP="00473CD4">
      <w:pPr>
        <w:pStyle w:val="2"/>
        <w:rPr>
          <w:rFonts w:hint="eastAsia"/>
        </w:rPr>
      </w:pPr>
    </w:p>
    <w:p w14:paraId="6CC26563" w14:textId="77777777" w:rsidR="00473CD4" w:rsidRDefault="00473CD4" w:rsidP="00473CD4">
      <w:pPr>
        <w:rPr>
          <w:rFonts w:hint="eastAsia"/>
        </w:rPr>
      </w:pPr>
    </w:p>
    <w:p w14:paraId="78B88345" w14:textId="77777777" w:rsidR="00473CD4" w:rsidRDefault="00473CD4" w:rsidP="00473CD4">
      <w:pPr>
        <w:rPr>
          <w:rFonts w:hint="eastAsia"/>
        </w:rPr>
      </w:pPr>
    </w:p>
    <w:p w14:paraId="5990D517" w14:textId="77777777" w:rsidR="00473CD4" w:rsidRPr="00473CD4" w:rsidRDefault="00473CD4" w:rsidP="00473CD4">
      <w:pPr>
        <w:rPr>
          <w:ins w:id="35" w:author="吴琼雷" w:date="2018-01-05T17:18:00Z"/>
          <w:rFonts w:hint="eastAsia"/>
        </w:rPr>
      </w:pPr>
    </w:p>
    <w:p w14:paraId="244BCA45" w14:textId="77777777" w:rsidR="00340817" w:rsidRDefault="009A2417"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14:paraId="0A9B76A9" w14:textId="77777777" w:rsidR="00340817" w:rsidRDefault="009A2417">
      <w:pPr>
        <w:pStyle w:val="2"/>
      </w:pPr>
      <w:r>
        <w:t>功能描述</w:t>
      </w:r>
      <w:bookmarkEnd w:id="33"/>
      <w:bookmarkEnd w:id="34"/>
    </w:p>
    <w:p w14:paraId="0923F0B6" w14:textId="77777777" w:rsidR="00340817" w:rsidRDefault="009A2417">
      <w:pPr>
        <w:pStyle w:val="3"/>
        <w:ind w:left="929" w:hanging="927"/>
      </w:pPr>
      <w:r>
        <w:rPr>
          <w:rFonts w:hint="eastAsia"/>
        </w:rPr>
        <w:t>进入</w:t>
      </w:r>
    </w:p>
    <w:p w14:paraId="42D63C40" w14:textId="77777777" w:rsidR="00340817" w:rsidRDefault="009A2417">
      <w:pPr>
        <w:ind w:left="42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华润</w:t>
      </w:r>
      <w:r>
        <w:t>通</w:t>
      </w:r>
      <w:r>
        <w:t>-</w:t>
      </w:r>
      <w:r>
        <w:rPr>
          <w:rFonts w:hint="eastAsia"/>
        </w:rPr>
        <w:t>》润享</w:t>
      </w:r>
      <w:r>
        <w:rPr>
          <w:rFonts w:hint="eastAsia"/>
        </w:rPr>
        <w:t>-</w:t>
      </w:r>
      <w:r>
        <w:t>》润业管家进入</w:t>
      </w:r>
      <w:r>
        <w:rPr>
          <w:rFonts w:hint="eastAsia"/>
        </w:rPr>
        <w:t>：</w:t>
      </w:r>
    </w:p>
    <w:p w14:paraId="2FD23DB1" w14:textId="77777777" w:rsidR="00340817" w:rsidRDefault="009A2417">
      <w:pPr>
        <w:pStyle w:val="1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获取到业主小区：进入物业服务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加载小区广告图，物业公告等</w:t>
      </w:r>
      <w:r>
        <w:rPr>
          <w:rFonts w:ascii="微软雅黑" w:eastAsia="微软雅黑" w:hAnsi="微软雅黑" w:hint="eastAsia"/>
        </w:rPr>
        <w:t>；</w:t>
      </w:r>
    </w:p>
    <w:p w14:paraId="2F956BFE" w14:textId="77777777" w:rsidR="00340817" w:rsidRDefault="009A2417">
      <w:pPr>
        <w:pStyle w:val="1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无法</w:t>
      </w:r>
      <w:r>
        <w:rPr>
          <w:rFonts w:ascii="微软雅黑" w:eastAsia="微软雅黑" w:hAnsi="微软雅黑"/>
        </w:rPr>
        <w:t>获取到小区信息：</w:t>
      </w:r>
      <w:r>
        <w:rPr>
          <w:rFonts w:ascii="微软雅黑" w:eastAsia="微软雅黑" w:hAnsi="微软雅黑" w:hint="eastAsia"/>
        </w:rPr>
        <w:t>先</w:t>
      </w:r>
      <w:r>
        <w:rPr>
          <w:rFonts w:ascii="微软雅黑" w:eastAsia="微软雅黑" w:hAnsi="微软雅黑"/>
        </w:rPr>
        <w:t>跳转到小区选择页面；</w:t>
      </w:r>
    </w:p>
    <w:p w14:paraId="125CCE10" w14:textId="77777777" w:rsidR="00340817" w:rsidRDefault="009A2417">
      <w:pPr>
        <w:pStyle w:val="3"/>
        <w:ind w:left="929" w:hanging="927"/>
      </w:pPr>
      <w:r>
        <w:rPr>
          <w:rFonts w:hint="eastAsia"/>
        </w:rPr>
        <w:t>我</w:t>
      </w:r>
      <w:r>
        <w:t>要投诉</w:t>
      </w:r>
      <w:bookmarkStart w:id="36" w:name="_GoBack"/>
      <w:bookmarkEnd w:id="36"/>
    </w:p>
    <w:p w14:paraId="0D59E6AD" w14:textId="77777777" w:rsidR="00340817" w:rsidRDefault="009A2417">
      <w:pPr>
        <w:ind w:left="840"/>
      </w:pPr>
      <w:r>
        <w:rPr>
          <w:rFonts w:hint="eastAsia"/>
        </w:rPr>
        <w:t>点击首页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要投诉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进入我要投诉页面；</w:t>
      </w:r>
    </w:p>
    <w:p w14:paraId="4CF32A6D" w14:textId="77777777" w:rsidR="00340817" w:rsidRDefault="009A2417">
      <w:pPr>
        <w:ind w:left="840"/>
      </w:pPr>
      <w:r>
        <w:rPr>
          <w:rFonts w:hint="eastAsia"/>
        </w:rPr>
        <w:t>点击</w:t>
      </w:r>
      <w:r>
        <w:t>选择小区，选定小区；</w:t>
      </w:r>
    </w:p>
    <w:p w14:paraId="27AF7E8D" w14:textId="77777777" w:rsidR="00340817" w:rsidRDefault="009A2417">
      <w:pPr>
        <w:ind w:left="840"/>
      </w:pPr>
      <w:r>
        <w:t>填写投诉内容，点击提交</w:t>
      </w:r>
      <w:r>
        <w:rPr>
          <w:rFonts w:hint="eastAsia"/>
        </w:rPr>
        <w:t>；</w:t>
      </w:r>
    </w:p>
    <w:p w14:paraId="1296B0BB" w14:textId="77777777" w:rsidR="00340817" w:rsidRDefault="009A2417">
      <w:pPr>
        <w:ind w:left="840"/>
      </w:pPr>
      <w:r>
        <w:rPr>
          <w:rFonts w:hint="eastAsia"/>
        </w:rPr>
        <w:lastRenderedPageBreak/>
        <w:t>提交时</w:t>
      </w:r>
      <w:r>
        <w:t>验证：小区是否选择</w:t>
      </w:r>
      <w:r>
        <w:rPr>
          <w:rFonts w:hint="eastAsia"/>
        </w:rPr>
        <w:t>，否则</w:t>
      </w:r>
      <w: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“请</w:t>
      </w:r>
      <w:r>
        <w:t>选择小区</w:t>
      </w:r>
      <w:r>
        <w:rPr>
          <w:rFonts w:hint="eastAsia"/>
        </w:rPr>
        <w:t>”。</w:t>
      </w:r>
    </w:p>
    <w:p w14:paraId="3A06B0AE" w14:textId="77777777" w:rsidR="00340817" w:rsidRDefault="009A2417">
      <w:pPr>
        <w:pStyle w:val="3"/>
        <w:ind w:left="929" w:hanging="927"/>
      </w:pPr>
      <w:r>
        <w:rPr>
          <w:rFonts w:hint="eastAsia"/>
        </w:rPr>
        <w:t>物业</w:t>
      </w:r>
      <w:r>
        <w:t>公告</w:t>
      </w:r>
    </w:p>
    <w:p w14:paraId="2DB4C646" w14:textId="77777777" w:rsidR="00340817" w:rsidRDefault="009A2417">
      <w:pPr>
        <w:ind w:left="840"/>
      </w:pPr>
      <w:r>
        <w:rPr>
          <w:rFonts w:hint="eastAsia"/>
        </w:rPr>
        <w:t>点击首页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“物业</w:t>
      </w:r>
      <w:r>
        <w:t>公告</w:t>
      </w:r>
      <w:r>
        <w:rPr>
          <w:rFonts w:hint="eastAsia"/>
        </w:rPr>
        <w:t>”，</w:t>
      </w:r>
      <w:r>
        <w:t>切换到公告列表信息，点击任何一条公告</w:t>
      </w:r>
    </w:p>
    <w:p w14:paraId="0B2734B7" w14:textId="77777777" w:rsidR="00340817" w:rsidRDefault="009A2417">
      <w:pPr>
        <w:ind w:left="840"/>
      </w:pPr>
      <w:r>
        <w:rPr>
          <w:rFonts w:hint="eastAsia"/>
        </w:rPr>
        <w:t>信息</w:t>
      </w:r>
      <w:r>
        <w:t>，跳转到公告详情页。</w:t>
      </w:r>
    </w:p>
    <w:p w14:paraId="7A1DF651" w14:textId="77777777" w:rsidR="00340817" w:rsidRDefault="009A2417">
      <w:pPr>
        <w:pStyle w:val="3"/>
        <w:ind w:left="929" w:hanging="927"/>
      </w:pPr>
      <w:r>
        <w:rPr>
          <w:rFonts w:hint="eastAsia"/>
        </w:rPr>
        <w:t>广告</w:t>
      </w:r>
      <w:r>
        <w:t>图加载</w:t>
      </w:r>
      <w:r>
        <w:rPr>
          <w:rFonts w:hint="eastAsia"/>
        </w:rPr>
        <w:t>与</w:t>
      </w:r>
      <w:r>
        <w:t>跳转</w:t>
      </w:r>
    </w:p>
    <w:p w14:paraId="6A7F7736" w14:textId="77777777" w:rsidR="00340817" w:rsidRDefault="009A2417">
      <w:pPr>
        <w:ind w:left="1680"/>
      </w:pPr>
      <w:r>
        <w:t>Banner</w:t>
      </w:r>
      <w:r>
        <w:t>广告图</w:t>
      </w:r>
      <w:r>
        <w:rPr>
          <w:rFonts w:hint="eastAsia"/>
        </w:rPr>
        <w:t>和</w:t>
      </w:r>
      <w:r>
        <w:t>跳转地址后台配置，一个小区最多有五张上线的</w:t>
      </w:r>
      <w:r>
        <w:t>banner</w:t>
      </w:r>
      <w:r>
        <w:t>图</w:t>
      </w:r>
      <w:r>
        <w:rPr>
          <w:rFonts w:hint="eastAsia"/>
        </w:rPr>
        <w:t>。</w:t>
      </w:r>
    </w:p>
    <w:p w14:paraId="370D4123" w14:textId="77777777" w:rsidR="00340817" w:rsidRDefault="009A2417">
      <w:pPr>
        <w:ind w:left="1260" w:firstLine="420"/>
      </w:pPr>
      <w:r>
        <w:rPr>
          <w:rFonts w:hint="eastAsia"/>
        </w:rPr>
        <w:t>广告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物业费</w:t>
      </w:r>
      <w:r>
        <w:t>兑换广告</w:t>
      </w:r>
      <w:r>
        <w:rPr>
          <w:rFonts w:hint="eastAsia"/>
        </w:rPr>
        <w:t>：</w:t>
      </w:r>
    </w:p>
    <w:p w14:paraId="1288B27C" w14:textId="77777777" w:rsidR="00340817" w:rsidRDefault="009A2417">
      <w:pPr>
        <w:ind w:left="1260" w:firstLine="420"/>
      </w:pPr>
      <w:r>
        <w:pict w14:anchorId="218E7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2" o:spid="_x0000_i1025" type="#_x0000_t75" style="width:235pt;height:110pt">
            <v:imagedata r:id="rId10" o:title=""/>
          </v:shape>
        </w:pict>
      </w:r>
    </w:p>
    <w:p w14:paraId="2133FF90" w14:textId="77777777" w:rsidR="00340817" w:rsidRDefault="009A2417">
      <w:pPr>
        <w:ind w:left="1680" w:firstLine="420"/>
      </w:pPr>
      <w:r>
        <w:t>1</w:t>
      </w:r>
      <w:r>
        <w:rPr>
          <w:rFonts w:hint="eastAsia"/>
        </w:rPr>
        <w:t>．读取业主</w:t>
      </w:r>
      <w:r>
        <w:t>当前小区的信息，加载当前小区配置的物业费兑换广告；</w:t>
      </w:r>
    </w:p>
    <w:p w14:paraId="62DFF9D9" w14:textId="77777777" w:rsidR="00340817" w:rsidRDefault="009A2417">
      <w:pPr>
        <w:ind w:left="1680" w:firstLine="420"/>
      </w:pPr>
      <w:r>
        <w:t>2.</w:t>
      </w:r>
      <w:r>
        <w:rPr>
          <w:rFonts w:hint="eastAsia"/>
        </w:rPr>
        <w:t>点击</w:t>
      </w:r>
      <w:r>
        <w:t>广告图片，</w:t>
      </w:r>
      <w:r>
        <w:rPr>
          <w:rFonts w:hint="eastAsia"/>
        </w:rPr>
        <w:t>跳转</w:t>
      </w:r>
      <w:r>
        <w:t>到华润通的票券</w:t>
      </w:r>
      <w:r>
        <w:rPr>
          <w:rFonts w:hint="eastAsia"/>
        </w:rPr>
        <w:t>中心该小区管理</w:t>
      </w:r>
      <w:r>
        <w:t>人员上传的票券</w:t>
      </w:r>
      <w:r>
        <w:rPr>
          <w:rFonts w:hint="eastAsia"/>
        </w:rPr>
        <w:t>页</w:t>
      </w:r>
      <w:r>
        <w:t>。</w:t>
      </w:r>
    </w:p>
    <w:p w14:paraId="4580DF0F" w14:textId="77777777" w:rsidR="00340817" w:rsidRDefault="009A2417">
      <w:pPr>
        <w:ind w:left="1260" w:firstLine="420"/>
      </w:pPr>
      <w:r>
        <w:rPr>
          <w:rFonts w:hint="eastAsia"/>
        </w:rPr>
        <w:t>广告图</w:t>
      </w:r>
      <w:r>
        <w:rPr>
          <w:rFonts w:hint="eastAsia"/>
        </w:rPr>
        <w:t xml:space="preserve">2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团购</w:t>
      </w:r>
      <w:r>
        <w:t>广告</w:t>
      </w:r>
      <w:r>
        <w:rPr>
          <w:rFonts w:hint="eastAsia"/>
        </w:rPr>
        <w:t>：</w:t>
      </w:r>
    </w:p>
    <w:p w14:paraId="7BFA2B7F" w14:textId="77777777" w:rsidR="00340817" w:rsidRDefault="009A2417">
      <w:pPr>
        <w:ind w:left="1260" w:firstLine="420"/>
      </w:pPr>
      <w:r>
        <w:tab/>
      </w:r>
      <w:r>
        <w:pict w14:anchorId="71F688DA">
          <v:shape id="_x56fe__x7247__x0020_10" o:spid="_x0000_i1026" type="#_x0000_t75" style="width:264pt;height:131pt">
            <v:imagedata r:id="rId11" o:title=""/>
          </v:shape>
        </w:pict>
      </w:r>
    </w:p>
    <w:p w14:paraId="47639A4D" w14:textId="77777777" w:rsidR="00340817" w:rsidRDefault="009A2417">
      <w:pPr>
        <w:ind w:left="1680" w:firstLine="420"/>
      </w:pPr>
      <w:r>
        <w:t>1</w:t>
      </w:r>
      <w:r>
        <w:rPr>
          <w:rFonts w:hint="eastAsia"/>
        </w:rPr>
        <w:t>．读取业主</w:t>
      </w:r>
      <w:r>
        <w:t>当前小区的信息，加载当前小区配置的</w:t>
      </w:r>
      <w:r>
        <w:rPr>
          <w:rFonts w:hint="eastAsia"/>
        </w:rPr>
        <w:t>团购</w:t>
      </w:r>
      <w:r>
        <w:t>广告；</w:t>
      </w:r>
    </w:p>
    <w:p w14:paraId="53235CDB" w14:textId="77777777" w:rsidR="00340817" w:rsidRDefault="009A2417">
      <w:pPr>
        <w:ind w:left="1680" w:firstLine="420"/>
      </w:pPr>
      <w:r>
        <w:t>2.</w:t>
      </w:r>
      <w:r>
        <w:rPr>
          <w:rFonts w:hint="eastAsia"/>
        </w:rPr>
        <w:t>点击</w:t>
      </w:r>
      <w:r>
        <w:t>广告图片，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该小区</w:t>
      </w:r>
      <w:r>
        <w:t>管理人员提供的地址。</w:t>
      </w:r>
    </w:p>
    <w:p w14:paraId="0EAE1215" w14:textId="77777777" w:rsidR="00340817" w:rsidRDefault="00340817"/>
    <w:p w14:paraId="46F85EE9" w14:textId="77777777" w:rsidR="00340817" w:rsidRDefault="009A2417">
      <w:pPr>
        <w:pStyle w:val="1"/>
      </w:pPr>
      <w:bookmarkStart w:id="37" w:name="_Toc471342974"/>
      <w:bookmarkStart w:id="38" w:name="_Toc471376691"/>
      <w:r>
        <w:t>用户界面</w:t>
      </w:r>
      <w:bookmarkEnd w:id="37"/>
      <w:bookmarkEnd w:id="38"/>
    </w:p>
    <w:p w14:paraId="415DDBB9" w14:textId="77777777" w:rsidR="00340817" w:rsidRDefault="009A2417">
      <w:pPr>
        <w:pStyle w:val="2"/>
      </w:pPr>
      <w:bookmarkStart w:id="39" w:name="_Toc471342975"/>
      <w:bookmarkStart w:id="40" w:name="_Toc471376692"/>
      <w:r>
        <w:lastRenderedPageBreak/>
        <w:pict w14:anchorId="19ED0BD5">
          <v:shape id="_x56fe__x7247__x0020_11" o:spid="_x0000_s1032" type="#_x0000_t75" style="position:absolute;left:0;text-align:left;margin-left:1.6pt;margin-top:34.8pt;width:415.45pt;height:100.9pt;z-index:-1;mso-wrap-distance-left:9pt;mso-wrap-distance-right:9pt;mso-position-horizontal-relative:margin" wrapcoords="0 0 0 21193 21525 21193 21525 0 0 0">
            <v:imagedata r:id="rId12" o:title=""/>
            <w10:wrap type="tight" anchorx="margin"/>
          </v:shape>
        </w:pict>
      </w:r>
      <w:r>
        <w:rPr>
          <w:rFonts w:hint="eastAsia"/>
        </w:rPr>
        <w:t>结构图</w:t>
      </w:r>
      <w:bookmarkStart w:id="41" w:name="_Toc471342976"/>
      <w:bookmarkStart w:id="42" w:name="_Toc471376693"/>
      <w:bookmarkEnd w:id="39"/>
      <w:bookmarkEnd w:id="40"/>
    </w:p>
    <w:p w14:paraId="48C32232" w14:textId="77777777" w:rsidR="00340817" w:rsidRDefault="009A2417">
      <w:pPr>
        <w:pStyle w:val="2"/>
      </w:pPr>
      <w:r>
        <w:rPr>
          <w:rFonts w:hint="eastAsia"/>
        </w:rPr>
        <w:t>原型图</w:t>
      </w:r>
      <w:bookmarkEnd w:id="41"/>
      <w:bookmarkEnd w:id="42"/>
    </w:p>
    <w:p w14:paraId="0103B7C7" w14:textId="77777777" w:rsidR="00340817" w:rsidRDefault="009A2417">
      <w:pPr>
        <w:pStyle w:val="3"/>
        <w:ind w:left="929" w:hanging="927"/>
      </w:pPr>
      <w:bookmarkStart w:id="43" w:name="_Toc471376694"/>
      <w:r>
        <w:rPr>
          <w:rFonts w:hint="eastAsia"/>
        </w:rPr>
        <w:t>投诉</w:t>
      </w:r>
      <w:r>
        <w:t>报事</w:t>
      </w:r>
      <w:bookmarkEnd w:id="43"/>
    </w:p>
    <w:p w14:paraId="06ADF815" w14:textId="77777777" w:rsidR="00340817" w:rsidRDefault="009A2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35EBAEF0">
          <v:shape id="_x56fe__x7247__x0020_4" o:spid="_x0000_i1027" type="#_x0000_t75" style="width:198pt;height:328pt">
            <v:imagedata r:id="rId13" o:title=""/>
          </v:shape>
        </w:pict>
      </w:r>
    </w:p>
    <w:p w14:paraId="5B12E63D" w14:textId="77777777" w:rsidR="00340817" w:rsidRDefault="009A2417">
      <w:pPr>
        <w:pStyle w:val="3"/>
        <w:ind w:left="929" w:hanging="927"/>
      </w:pPr>
      <w:bookmarkStart w:id="44" w:name="_Toc471376695"/>
      <w:r>
        <w:rPr>
          <w:rFonts w:hint="eastAsia"/>
        </w:rPr>
        <w:t>通知</w:t>
      </w:r>
      <w:r>
        <w:t>公告</w:t>
      </w:r>
      <w:bookmarkEnd w:id="44"/>
    </w:p>
    <w:p w14:paraId="7F17A8BB" w14:textId="77777777" w:rsidR="00340817" w:rsidRDefault="009A2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lastRenderedPageBreak/>
        <w:pict w14:anchorId="2DA30EBF">
          <v:shape id="_x56fe__x7247__x0020_3" o:spid="_x0000_s1034" type="#_x0000_t75" style="position:absolute;left:0;text-align:left;margin-left:0;margin-top:22.65pt;width:217.3pt;height:283.45pt;z-index:1;mso-wrap-distance-top:0;mso-wrap-distance-bottom:0;mso-position-horizontal:left;mso-position-horizontal-relative:margin">
            <v:imagedata r:id="rId14" o:title=""/>
            <w10:wrap type="topAndBottom" anchorx="margin"/>
          </v:shape>
        </w:pict>
      </w:r>
    </w:p>
    <w:p w14:paraId="49B10C1D" w14:textId="77777777" w:rsidR="00340817" w:rsidRDefault="00340817">
      <w:pPr>
        <w:rPr>
          <w:rFonts w:ascii="微软雅黑" w:eastAsia="微软雅黑" w:hAnsi="微软雅黑"/>
        </w:rPr>
      </w:pPr>
    </w:p>
    <w:p w14:paraId="282A89E1" w14:textId="77777777" w:rsidR="00340817" w:rsidRDefault="009A2417">
      <w:pPr>
        <w:pStyle w:val="3"/>
        <w:ind w:left="929" w:hanging="927"/>
      </w:pPr>
      <w:bookmarkStart w:id="45" w:name="_Toc471376696"/>
      <w:bookmarkStart w:id="46" w:name="_Toc471342977"/>
      <w:r>
        <w:rPr>
          <w:rFonts w:hint="eastAsia"/>
        </w:rPr>
        <w:t>公告</w:t>
      </w:r>
      <w:r>
        <w:t>列表</w:t>
      </w:r>
      <w:bookmarkEnd w:id="45"/>
    </w:p>
    <w:p w14:paraId="02F8524F" w14:textId="77777777" w:rsidR="00340817" w:rsidRDefault="009A2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63797BE4">
          <v:shape id="_x56fe__x7247__x0020_5" o:spid="_x0000_i1028" type="#_x0000_t75" style="width:217pt;height:283pt">
            <v:imagedata r:id="rId15" o:title=""/>
          </v:shape>
        </w:pict>
      </w:r>
    </w:p>
    <w:p w14:paraId="0B7A64D0" w14:textId="77777777" w:rsidR="00340817" w:rsidRDefault="009A2417">
      <w:pPr>
        <w:pStyle w:val="3"/>
        <w:ind w:left="929" w:hanging="927"/>
      </w:pPr>
      <w:bookmarkStart w:id="47" w:name="_Toc471376697"/>
      <w:r>
        <w:rPr>
          <w:rFonts w:hint="eastAsia"/>
        </w:rPr>
        <w:lastRenderedPageBreak/>
        <w:t>选择</w:t>
      </w:r>
      <w:r>
        <w:t>小区</w:t>
      </w:r>
      <w:bookmarkEnd w:id="47"/>
    </w:p>
    <w:p w14:paraId="717A374F" w14:textId="77777777" w:rsidR="00340817" w:rsidRDefault="009A2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4692D71C">
          <v:shape id="_x56fe__x7247__x0020_6" o:spid="_x0000_i1029" type="#_x0000_t75" style="width:193pt;height:332pt">
            <v:imagedata r:id="rId16" o:title=""/>
          </v:shape>
        </w:pict>
      </w:r>
    </w:p>
    <w:p w14:paraId="78A8C7EC" w14:textId="77777777" w:rsidR="00340817" w:rsidRDefault="009A2417">
      <w:pPr>
        <w:pStyle w:val="3"/>
        <w:ind w:left="929" w:hanging="927"/>
      </w:pPr>
      <w:bookmarkStart w:id="48" w:name="_Toc471376698"/>
      <w:r>
        <w:rPr>
          <w:rFonts w:hint="eastAsia"/>
        </w:rPr>
        <w:t>切换</w:t>
      </w:r>
      <w:r>
        <w:t>城市</w:t>
      </w:r>
      <w:bookmarkEnd w:id="48"/>
    </w:p>
    <w:p w14:paraId="7E0AB1ED" w14:textId="77777777" w:rsidR="00340817" w:rsidRDefault="009A2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0A531BA0">
          <v:shape id="_x56fe__x7247__x0020_7" o:spid="_x0000_i1030" type="#_x0000_t75" style="width:196pt;height:292pt">
            <v:imagedata r:id="rId17" o:title=""/>
          </v:shape>
        </w:pict>
      </w:r>
    </w:p>
    <w:p w14:paraId="7B58C169" w14:textId="77777777" w:rsidR="00340817" w:rsidRDefault="009A2417">
      <w:pPr>
        <w:pStyle w:val="1"/>
      </w:pPr>
      <w:bookmarkStart w:id="49" w:name="_Toc471376699"/>
      <w:r>
        <w:lastRenderedPageBreak/>
        <w:t>非功能需求</w:t>
      </w:r>
      <w:bookmarkEnd w:id="46"/>
      <w:bookmarkEnd w:id="49"/>
    </w:p>
    <w:p w14:paraId="1700E424" w14:textId="77777777" w:rsidR="00340817" w:rsidRDefault="009A2417">
      <w:pPr>
        <w:pStyle w:val="2"/>
      </w:pPr>
      <w:bookmarkStart w:id="50" w:name="_Toc471342978"/>
      <w:bookmarkStart w:id="51" w:name="_Toc471376700"/>
      <w:r>
        <w:rPr>
          <w:rFonts w:hint="eastAsia"/>
        </w:rPr>
        <w:t>性能需求</w:t>
      </w:r>
      <w:bookmarkEnd w:id="50"/>
      <w:bookmarkEnd w:id="51"/>
    </w:p>
    <w:p w14:paraId="183CEA75" w14:textId="77777777" w:rsidR="00340817" w:rsidRDefault="009A2417">
      <w:pPr>
        <w:pStyle w:val="1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前端阅读页面的阅读体验，需要滚动流畅，滚动阅读时不停顿。</w:t>
      </w:r>
    </w:p>
    <w:p w14:paraId="73FB58E0" w14:textId="77777777" w:rsidR="00340817" w:rsidRDefault="009A2417">
      <w:pPr>
        <w:pStyle w:val="1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展示数据的时候需要即时展示，不可以感受到明显的后台查询过程后</w:t>
      </w:r>
    </w:p>
    <w:p w14:paraId="0C8D896E" w14:textId="77777777" w:rsidR="00340817" w:rsidRDefault="009A2417">
      <w:pPr>
        <w:pStyle w:val="1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动态推送最新活动和最新话题到前台的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气泡效果，不可导致浏览器进程假死。</w:t>
      </w:r>
    </w:p>
    <w:p w14:paraId="2CDE04C6" w14:textId="77777777" w:rsidR="00340817" w:rsidRDefault="009A2417">
      <w:pPr>
        <w:pStyle w:val="2"/>
      </w:pPr>
      <w:bookmarkStart w:id="52" w:name="_Toc471342979"/>
      <w:bookmarkStart w:id="53" w:name="_Toc471376701"/>
      <w:r>
        <w:rPr>
          <w:rFonts w:hint="eastAsia"/>
        </w:rPr>
        <w:t>系统需求</w:t>
      </w:r>
      <w:bookmarkEnd w:id="52"/>
      <w:bookmarkEnd w:id="53"/>
    </w:p>
    <w:p w14:paraId="5C69E22A" w14:textId="77777777" w:rsidR="00340817" w:rsidRDefault="009A24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不需要与第三方系统对接。</w:t>
      </w:r>
    </w:p>
    <w:p w14:paraId="651654F9" w14:textId="77777777" w:rsidR="00340817" w:rsidRDefault="009A24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部署环境需要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环境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、生产</w:t>
      </w:r>
      <w:r>
        <w:rPr>
          <w:rFonts w:ascii="微软雅黑" w:eastAsia="微软雅黑" w:hAnsi="微软雅黑"/>
        </w:rPr>
        <w:t>环境。</w:t>
      </w:r>
    </w:p>
    <w:p w14:paraId="24C6CDFE" w14:textId="77777777" w:rsidR="00340817" w:rsidRDefault="009A2417">
      <w:pPr>
        <w:pStyle w:val="2"/>
      </w:pPr>
      <w:bookmarkStart w:id="54" w:name="_Toc471342980"/>
      <w:bookmarkStart w:id="55" w:name="_Toc471376702"/>
      <w:r>
        <w:rPr>
          <w:rFonts w:hint="eastAsia"/>
        </w:rPr>
        <w:t>其他需求</w:t>
      </w:r>
      <w:bookmarkEnd w:id="54"/>
      <w:bookmarkEnd w:id="55"/>
    </w:p>
    <w:p w14:paraId="79D95493" w14:textId="77777777" w:rsidR="00340817" w:rsidRDefault="009A2417">
      <w:pPr>
        <w:ind w:firstLine="420"/>
      </w:pPr>
      <w:r>
        <w:rPr>
          <w:rFonts w:hint="eastAsia"/>
        </w:rPr>
        <w:t>需要兼容</w:t>
      </w:r>
      <w:r>
        <w:rPr>
          <w:rFonts w:hint="eastAsia"/>
        </w:rPr>
        <w:t>IE7</w:t>
      </w:r>
      <w:r>
        <w:rPr>
          <w:rFonts w:hint="eastAsia"/>
        </w:rPr>
        <w:t>及以上版本；</w:t>
      </w:r>
      <w:r>
        <w:rPr>
          <w:rFonts w:hint="eastAsia"/>
        </w:rPr>
        <w:t>Firefox3.5</w:t>
      </w:r>
      <w:r>
        <w:rPr>
          <w:rFonts w:hint="eastAsia"/>
        </w:rPr>
        <w:t>以上版本；典型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内核浏览器：如</w:t>
      </w:r>
      <w:r>
        <w:rPr>
          <w:rFonts w:hint="eastAsia"/>
        </w:rPr>
        <w:t>Safari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>30</w:t>
      </w:r>
      <w:r>
        <w:rPr>
          <w:rFonts w:hint="eastAsia"/>
        </w:rPr>
        <w:t>以上版本。</w:t>
      </w:r>
    </w:p>
    <w:sectPr w:rsidR="00340817">
      <w:pgSz w:w="11906" w:h="16838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8D09C0E" w14:textId="77777777" w:rsidR="009A2417" w:rsidRDefault="009A2417">
      <w:pPr>
        <w:spacing w:line="240" w:lineRule="auto"/>
      </w:pPr>
      <w:r>
        <w:separator/>
      </w:r>
    </w:p>
  </w:endnote>
  <w:endnote w:type="continuationSeparator" w:id="0">
    <w:p w14:paraId="08DA2EC9" w14:textId="77777777" w:rsidR="009A2417" w:rsidRDefault="009A2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E983C" w14:textId="77777777" w:rsidR="00340817" w:rsidRDefault="00340817">
    <w:pPr>
      <w:pStyle w:val="af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7AB78F" w14:textId="77777777" w:rsidR="009A2417" w:rsidRDefault="009A2417">
      <w:pPr>
        <w:spacing w:line="240" w:lineRule="auto"/>
      </w:pPr>
      <w:r>
        <w:separator/>
      </w:r>
    </w:p>
  </w:footnote>
  <w:footnote w:type="continuationSeparator" w:id="0">
    <w:p w14:paraId="73C00F80" w14:textId="77777777" w:rsidR="009A2417" w:rsidRDefault="009A2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9E75C" w14:textId="77777777" w:rsidR="00340817" w:rsidRDefault="00340817">
    <w:pPr>
      <w:pStyle w:val="af1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 w:tentative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</w:rPr>
    </w:lvl>
    <w:lvl w:ilvl="2" w:tentative="1">
      <w:start w:val="1"/>
      <w:numFmt w:val="decimal"/>
      <w:lvlText w:val="%1.%2.%3"/>
      <w:lvlJc w:val="left"/>
      <w:rPr>
        <w:lang w:eastAsia="zh-CN"/>
      </w:rPr>
    </w:lvl>
    <w:lvl w:ilvl="3" w:tentative="1">
      <w:start w:val="1"/>
      <w:numFmt w:val="decimal"/>
      <w:lvlText w:val="%1.%2.%3.%4"/>
      <w:lvlJc w:val="left"/>
    </w:lvl>
    <w:lvl w:ilvl="4" w:tentative="1">
      <w:start w:val="1"/>
      <w:numFmt w:val="decimal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09262D8B"/>
    <w:multiLevelType w:val="multilevel"/>
    <w:tmpl w:val="09262D8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D12932"/>
    <w:multiLevelType w:val="multilevel"/>
    <w:tmpl w:val="0ED12932"/>
    <w:lvl w:ilvl="0" w:tentative="1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D76F15"/>
    <w:multiLevelType w:val="multilevel"/>
    <w:tmpl w:val="12D76F15"/>
    <w:lvl w:ilvl="0" w:tentative="1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F640042"/>
    <w:multiLevelType w:val="multilevel"/>
    <w:tmpl w:val="1F640042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889572D"/>
    <w:multiLevelType w:val="multilevel"/>
    <w:tmpl w:val="2889572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716894"/>
    <w:multiLevelType w:val="multilevel"/>
    <w:tmpl w:val="39716894"/>
    <w:lvl w:ilvl="0" w:tentative="1">
      <w:start w:val="1"/>
      <w:numFmt w:val="decimal"/>
      <w:pStyle w:val="11"/>
      <w:lvlText w:val="%1."/>
      <w:lvlJc w:val="left"/>
      <w:pPr>
        <w:ind w:left="432" w:hanging="432"/>
      </w:pPr>
    </w:lvl>
    <w:lvl w:ilvl="1" w:tentative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 w:tentative="1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 w:tentative="1">
      <w:start w:val="1"/>
      <w:numFmt w:val="decimal"/>
      <w:pStyle w:val="41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1"/>
      <w:lvlText w:val="%1.%2.%3.%4.%5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817"/>
    <w:rsid w:val="00226020"/>
    <w:rsid w:val="00340817"/>
    <w:rsid w:val="00473CD4"/>
    <w:rsid w:val="00637C37"/>
    <w:rsid w:val="009A2417"/>
    <w:rsid w:val="00E7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C0479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 w:unhideWhenUsed="1"/>
    <w:lsdException w:name="caption" w:uiPriority="35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iPriority="0" w:unhideWhenUsed="1"/>
    <w:lsdException w:name="HTML Preformatted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center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2"/>
      </w:numPr>
      <w:spacing w:before="0" w:after="0"/>
      <w:ind w:hanging="992"/>
      <w:jc w:val="left"/>
      <w:outlineLvl w:val="1"/>
    </w:pPr>
    <w:rPr>
      <w:rFonts w:ascii="微软雅黑" w:eastAsia="微软雅黑" w:hAnsi="微软雅黑"/>
      <w:b w:val="0"/>
      <w:bCs w:val="0"/>
      <w:snapToGrid w:val="0"/>
      <w:color w:val="00000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5">
    <w:name w:val="annotation subject"/>
    <w:basedOn w:val="a6"/>
    <w:next w:val="a6"/>
    <w:link w:val="a7"/>
    <w:uiPriority w:val="99"/>
    <w:semiHidden/>
    <w:unhideWhenUsed/>
    <w:rPr>
      <w:b/>
      <w:bCs/>
    </w:rPr>
  </w:style>
  <w:style w:type="paragraph" w:styleId="a6">
    <w:name w:val="annotation text"/>
    <w:basedOn w:val="a"/>
    <w:link w:val="a8"/>
    <w:uiPriority w:val="99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spacing w:line="240" w:lineRule="auto"/>
      <w:ind w:leftChars="1200" w:left="2520"/>
    </w:pPr>
  </w:style>
  <w:style w:type="paragraph" w:styleId="a9">
    <w:name w:val="Normal Indent"/>
    <w:basedOn w:val="a"/>
    <w:pPr>
      <w:ind w:firstLineChars="200" w:firstLine="420"/>
    </w:pPr>
    <w:rPr>
      <w:rFonts w:ascii="Arial" w:hAnsi="Arial"/>
      <w:szCs w:val="20"/>
    </w:rPr>
  </w:style>
  <w:style w:type="paragraph" w:styleId="aa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Document Map"/>
    <w:basedOn w:val="a"/>
    <w:link w:val="ac"/>
    <w:uiPriority w:val="99"/>
    <w:semiHidden/>
    <w:unhideWhenUsed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spacing w:line="240" w:lineRule="auto"/>
      <w:ind w:leftChars="1400" w:left="2940"/>
    </w:pPr>
  </w:style>
  <w:style w:type="paragraph" w:styleId="ad">
    <w:name w:val="Balloon Text"/>
    <w:basedOn w:val="a"/>
    <w:link w:val="ae"/>
    <w:uiPriority w:val="99"/>
    <w:semiHidden/>
    <w:unhideWhenUsed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pPr>
      <w:spacing w:line="240" w:lineRule="auto"/>
      <w:ind w:leftChars="600" w:left="1260"/>
    </w:pPr>
  </w:style>
  <w:style w:type="paragraph" w:styleId="af3">
    <w:name w:val="footnote text"/>
    <w:basedOn w:val="a"/>
    <w:link w:val="af4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Cs w:val="24"/>
    </w:rPr>
  </w:style>
  <w:style w:type="paragraph" w:styleId="af5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Cs w:val="24"/>
    </w:rPr>
  </w:style>
  <w:style w:type="character" w:styleId="af6">
    <w:name w:val="Strong"/>
    <w:uiPriority w:val="22"/>
    <w:qFormat/>
    <w:rPr>
      <w:b/>
      <w:bCs/>
    </w:rPr>
  </w:style>
  <w:style w:type="character" w:styleId="af7">
    <w:name w:val="Emphasis"/>
    <w:uiPriority w:val="20"/>
    <w:qFormat/>
    <w:rPr>
      <w:i/>
      <w:iCs/>
    </w:rPr>
  </w:style>
  <w:style w:type="character" w:styleId="af8">
    <w:name w:val="Hyperlink"/>
    <w:uiPriority w:val="99"/>
    <w:unhideWhenUsed/>
    <w:rPr>
      <w:color w:val="0000FF"/>
      <w:u w:val="single"/>
    </w:rPr>
  </w:style>
  <w:style w:type="character" w:styleId="HTML1">
    <w:name w:val="HTML Code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9">
    <w:name w:val="annotation reference"/>
    <w:uiPriority w:val="99"/>
    <w:semiHidden/>
    <w:unhideWhenUsed/>
    <w:rPr>
      <w:sz w:val="21"/>
      <w:szCs w:val="21"/>
    </w:rPr>
  </w:style>
  <w:style w:type="character" w:styleId="afa">
    <w:name w:val="footnote reference"/>
    <w:uiPriority w:val="99"/>
    <w:semiHidden/>
    <w:unhideWhenUsed/>
    <w:rPr>
      <w:vertAlign w:val="superscript"/>
    </w:rPr>
  </w:style>
  <w:style w:type="paragraph" w:customStyle="1" w:styleId="1-21">
    <w:name w:val="中等深浅网格 1 - 着色 21"/>
    <w:basedOn w:val="a"/>
    <w:qFormat/>
    <w:pPr>
      <w:ind w:firstLineChars="200" w:firstLine="420"/>
    </w:pPr>
  </w:style>
  <w:style w:type="paragraph" w:customStyle="1" w:styleId="afb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paragraph" w:customStyle="1" w:styleId="13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</w:rPr>
  </w:style>
  <w:style w:type="paragraph" w:customStyle="1" w:styleId="MMTopic1">
    <w:name w:val="MM Topic 1"/>
    <w:basedOn w:val="1"/>
    <w:link w:val="MMTopic1Char"/>
    <w:pPr>
      <w:keepNext/>
      <w:keepLines/>
      <w:numPr>
        <w:numId w:val="0"/>
      </w:numPr>
      <w:spacing w:before="340" w:after="330" w:line="578" w:lineRule="auto"/>
      <w:jc w:val="both"/>
    </w:pPr>
    <w:rPr>
      <w:rFonts w:ascii="Calibri" w:eastAsia="宋体" w:hAnsi="Calibri"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pPr>
      <w:keepNext/>
      <w:keepLines/>
      <w:numPr>
        <w:ilvl w:val="0"/>
        <w:numId w:val="0"/>
      </w:numPr>
      <w:spacing w:before="260" w:after="260" w:line="416" w:lineRule="auto"/>
      <w:jc w:val="both"/>
    </w:pPr>
    <w:rPr>
      <w:rFonts w:ascii="Cambria" w:eastAsia="宋体" w:hAnsi="Cambria"/>
      <w:bCs/>
      <w:color w:val="auto"/>
      <w:kern w:val="2"/>
      <w:szCs w:val="32"/>
    </w:rPr>
  </w:style>
  <w:style w:type="paragraph" w:customStyle="1" w:styleId="MMTopic3">
    <w:name w:val="MM Topic 3"/>
    <w:basedOn w:val="3"/>
    <w:link w:val="MMTopic3Char"/>
    <w:pPr>
      <w:keepNext/>
      <w:keepLines/>
      <w:numPr>
        <w:ilvl w:val="0"/>
        <w:numId w:val="3"/>
      </w:numPr>
      <w:spacing w:before="260" w:after="260" w:line="416" w:lineRule="auto"/>
      <w:jc w:val="both"/>
    </w:pPr>
    <w:rPr>
      <w:rFonts w:ascii="Calibri" w:hAnsi="Calibri"/>
      <w:bCs/>
      <w:kern w:val="2"/>
      <w:szCs w:val="32"/>
    </w:rPr>
  </w:style>
  <w:style w:type="paragraph" w:customStyle="1" w:styleId="MMTopic4">
    <w:name w:val="MM Topic 4"/>
    <w:basedOn w:val="4"/>
    <w:link w:val="MMTopic4Char"/>
    <w:pPr>
      <w:keepNext/>
      <w:keepLines/>
      <w:numPr>
        <w:numId w:val="0"/>
      </w:numPr>
      <w:spacing w:before="280" w:after="290" w:line="376" w:lineRule="auto"/>
      <w:jc w:val="both"/>
    </w:pPr>
    <w:rPr>
      <w:rFonts w:ascii="Cambria" w:eastAsia="宋体" w:hAnsi="Cambria"/>
      <w:bCs/>
      <w:kern w:val="2"/>
      <w:szCs w:val="28"/>
    </w:rPr>
  </w:style>
  <w:style w:type="paragraph" w:customStyle="1" w:styleId="MMTopic5">
    <w:name w:val="MM Topic 5"/>
    <w:basedOn w:val="5"/>
    <w:link w:val="MMTopic5Char"/>
    <w:pPr>
      <w:keepNext/>
      <w:keepLines/>
      <w:numPr>
        <w:numId w:val="0"/>
      </w:numPr>
      <w:spacing w:before="280" w:after="290" w:line="376" w:lineRule="auto"/>
      <w:jc w:val="both"/>
    </w:pPr>
    <w:rPr>
      <w:rFonts w:ascii="Calibri" w:eastAsia="宋体" w:hAnsi="Calibri"/>
      <w:bCs/>
      <w:kern w:val="2"/>
      <w:sz w:val="28"/>
      <w:szCs w:val="28"/>
    </w:rPr>
  </w:style>
  <w:style w:type="paragraph" w:customStyle="1" w:styleId="MMTopic6">
    <w:name w:val="MM Topic 6"/>
    <w:basedOn w:val="6"/>
    <w:link w:val="MMTopic6Char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i/>
      <w:kern w:val="2"/>
      <w:sz w:val="24"/>
      <w:szCs w:val="24"/>
    </w:rPr>
  </w:style>
  <w:style w:type="paragraph" w:customStyle="1" w:styleId="14">
    <w:name w:val="无间隔1"/>
    <w:link w:val="Char0"/>
    <w:uiPriority w:val="1"/>
    <w:qFormat/>
    <w:rPr>
      <w:rFonts w:cs="Times New Roman"/>
      <w:sz w:val="22"/>
      <w:szCs w:val="22"/>
    </w:rPr>
  </w:style>
  <w:style w:type="paragraph" w:customStyle="1" w:styleId="11">
    <w:name w:val="标题 11"/>
    <w:basedOn w:val="a"/>
    <w:pPr>
      <w:numPr>
        <w:numId w:val="4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pPr>
      <w:numPr>
        <w:ilvl w:val="1"/>
        <w:numId w:val="4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szCs w:val="24"/>
    </w:rPr>
  </w:style>
  <w:style w:type="paragraph" w:customStyle="1" w:styleId="31">
    <w:name w:val="标题 31"/>
    <w:basedOn w:val="21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customStyle="1" w:styleId="15">
    <w:name w:val="列出段落1"/>
    <w:basedOn w:val="a"/>
    <w:uiPriority w:val="63"/>
    <w:qFormat/>
    <w:pPr>
      <w:ind w:firstLineChars="200" w:firstLine="420"/>
    </w:pPr>
  </w:style>
  <w:style w:type="character" w:customStyle="1" w:styleId="10">
    <w:name w:val="标题 1字符"/>
    <w:link w:val="1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link w:val="2"/>
    <w:rPr>
      <w:rFonts w:ascii="微软雅黑" w:eastAsia="微软雅黑" w:hAnsi="微软雅黑"/>
      <w:snapToGrid w:val="0"/>
      <w:color w:val="000000"/>
      <w:sz w:val="32"/>
      <w:szCs w:val="24"/>
    </w:rPr>
  </w:style>
  <w:style w:type="character" w:customStyle="1" w:styleId="30">
    <w:name w:val="标题 3字符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link w:val="5"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link w:val="a0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link w:val="6"/>
    <w:rPr>
      <w:rFonts w:ascii="宋体" w:hAnsi="Times New Roman"/>
      <w:b/>
      <w:snapToGrid w:val="0"/>
      <w:sz w:val="21"/>
    </w:rPr>
  </w:style>
  <w:style w:type="character" w:customStyle="1" w:styleId="af2">
    <w:name w:val="页眉字符"/>
    <w:link w:val="af1"/>
    <w:uiPriority w:val="99"/>
    <w:rPr>
      <w:kern w:val="2"/>
      <w:sz w:val="18"/>
      <w:szCs w:val="18"/>
    </w:rPr>
  </w:style>
  <w:style w:type="character" w:customStyle="1" w:styleId="af0">
    <w:name w:val="页脚字符"/>
    <w:link w:val="af"/>
    <w:uiPriority w:val="99"/>
    <w:rPr>
      <w:kern w:val="2"/>
      <w:sz w:val="18"/>
      <w:szCs w:val="18"/>
    </w:rPr>
  </w:style>
  <w:style w:type="character" w:customStyle="1" w:styleId="Char">
    <w:name w:val="封面标题 Char"/>
    <w:link w:val="afb"/>
    <w:rPr>
      <w:rFonts w:ascii="黑体" w:eastAsia="黑体"/>
      <w:b/>
      <w:kern w:val="2"/>
      <w:sz w:val="84"/>
      <w:szCs w:val="84"/>
    </w:rPr>
  </w:style>
  <w:style w:type="character" w:customStyle="1" w:styleId="ac">
    <w:name w:val="文档结构图字符"/>
    <w:link w:val="ab"/>
    <w:uiPriority w:val="99"/>
    <w:semiHidden/>
    <w:rPr>
      <w:rFonts w:ascii="宋体"/>
      <w:kern w:val="2"/>
      <w:sz w:val="18"/>
      <w:szCs w:val="18"/>
    </w:rPr>
  </w:style>
  <w:style w:type="character" w:customStyle="1" w:styleId="ae">
    <w:name w:val="批注框文本字符"/>
    <w:link w:val="ad"/>
    <w:uiPriority w:val="99"/>
    <w:semiHidden/>
    <w:rPr>
      <w:kern w:val="2"/>
      <w:sz w:val="18"/>
      <w:szCs w:val="18"/>
    </w:rPr>
  </w:style>
  <w:style w:type="character" w:customStyle="1" w:styleId="af4">
    <w:name w:val="脚注文本字符"/>
    <w:link w:val="af3"/>
    <w:uiPriority w:val="99"/>
    <w:semiHidden/>
    <w:rPr>
      <w:kern w:val="2"/>
      <w:sz w:val="18"/>
      <w:szCs w:val="18"/>
    </w:rPr>
  </w:style>
  <w:style w:type="character" w:customStyle="1" w:styleId="MMTopic1Char">
    <w:name w:val="MM Topic 1 Char"/>
    <w:link w:val="MMTopic1"/>
    <w:rPr>
      <w:rFonts w:cs="Times New Roman"/>
      <w:b/>
      <w:bCs/>
      <w:snapToGrid w:val="0"/>
      <w:kern w:val="44"/>
      <w:sz w:val="44"/>
      <w:szCs w:val="44"/>
    </w:rPr>
  </w:style>
  <w:style w:type="character" w:customStyle="1" w:styleId="MMTopic2Char">
    <w:name w:val="MM Topic 2 Char"/>
    <w:link w:val="MMTopic2"/>
    <w:rPr>
      <w:rFonts w:ascii="Cambria" w:hAnsi="Cambria" w:cs="Times New Roman"/>
      <w:bCs/>
      <w:snapToGrid w:val="0"/>
      <w:kern w:val="2"/>
      <w:sz w:val="32"/>
      <w:szCs w:val="32"/>
    </w:rPr>
  </w:style>
  <w:style w:type="character" w:customStyle="1" w:styleId="MMTopic3Char">
    <w:name w:val="MM Topic 3 Char"/>
    <w:link w:val="MMTopic3"/>
    <w:rPr>
      <w:rFonts w:eastAsia="幼圆"/>
      <w:b/>
      <w:bCs/>
      <w:kern w:val="2"/>
      <w:sz w:val="30"/>
      <w:szCs w:val="32"/>
    </w:rPr>
  </w:style>
  <w:style w:type="character" w:customStyle="1" w:styleId="MMTopic4Char">
    <w:name w:val="MM Topic 4 Char"/>
    <w:link w:val="MMTopic4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character" w:customStyle="1" w:styleId="MMTopic5Char">
    <w:name w:val="MM Topic 5 Char"/>
    <w:link w:val="MMTopic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character" w:customStyle="1" w:styleId="MMTopic6Char">
    <w:name w:val="MM Topic 6 Char"/>
    <w:link w:val="MMTopic6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customStyle="1" w:styleId="apple-style-span">
    <w:name w:val="apple-style-span"/>
    <w:basedOn w:val="a1"/>
  </w:style>
  <w:style w:type="character" w:customStyle="1" w:styleId="Char0">
    <w:name w:val="无间隔 Char"/>
    <w:link w:val="14"/>
    <w:uiPriority w:val="1"/>
    <w:rPr>
      <w:sz w:val="22"/>
      <w:szCs w:val="22"/>
      <w:lang w:bidi="ar-SA"/>
    </w:rPr>
  </w:style>
  <w:style w:type="character" w:customStyle="1" w:styleId="apple-converted-space">
    <w:name w:val="apple-converted-space"/>
    <w:basedOn w:val="a1"/>
  </w:style>
  <w:style w:type="character" w:customStyle="1" w:styleId="HTML0">
    <w:name w:val="HTML 预设格式字符"/>
    <w:link w:val="HTML"/>
    <w:uiPriority w:val="99"/>
    <w:rPr>
      <w:rFonts w:ascii="宋体" w:hAnsi="宋体" w:cs="宋体"/>
      <w:sz w:val="24"/>
      <w:szCs w:val="24"/>
    </w:rPr>
  </w:style>
  <w:style w:type="character" w:customStyle="1" w:styleId="16">
    <w:name w:val="明显强调1"/>
    <w:uiPriority w:val="71"/>
    <w:qFormat/>
    <w:rPr>
      <w:i/>
      <w:iCs/>
      <w:color w:val="5B9BD5"/>
    </w:rPr>
  </w:style>
  <w:style w:type="character" w:customStyle="1" w:styleId="a8">
    <w:name w:val="批注文字字符"/>
    <w:link w:val="a6"/>
    <w:uiPriority w:val="99"/>
    <w:semiHidden/>
    <w:rPr>
      <w:kern w:val="2"/>
      <w:sz w:val="24"/>
      <w:szCs w:val="22"/>
    </w:rPr>
  </w:style>
  <w:style w:type="character" w:customStyle="1" w:styleId="a7">
    <w:name w:val="批注主题字符"/>
    <w:link w:val="a5"/>
    <w:uiPriority w:val="99"/>
    <w:semiHidden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D:\工作目录\项目管理文件\模板2.dotx</Template>
  <TotalTime>24</TotalTime>
  <Pages>11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华润通-润业管家需求分析</vt:lpstr>
    </vt:vector>
  </TitlesOfParts>
  <Company>Toshiba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华润通-润业管家需求分析</dc:title>
  <dc:creator>Win7</dc:creator>
  <cp:lastModifiedBy>李勇</cp:lastModifiedBy>
  <cp:revision>1</cp:revision>
  <dcterms:created xsi:type="dcterms:W3CDTF">2017-01-05T03:32:00Z</dcterms:created>
  <dcterms:modified xsi:type="dcterms:W3CDTF">2017-02-09T05:59:00Z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